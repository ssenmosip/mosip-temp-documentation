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55F0A" w14:textId="5B9E82C4" w:rsidR="00AE6F54" w:rsidRPr="00507453" w:rsidRDefault="009D65AA" w:rsidP="007B75A3">
      <w:pPr>
        <w:rPr>
          <w:u w:val="single"/>
        </w:rPr>
      </w:pPr>
      <w:r w:rsidRPr="00507453">
        <w:rPr>
          <w:u w:val="single"/>
        </w:rPr>
        <w:t>Login Screen:</w:t>
      </w:r>
    </w:p>
    <w:p w14:paraId="18AE65A8" w14:textId="5CFAD8DE" w:rsidR="00AE6F54" w:rsidRPr="00507453" w:rsidRDefault="00AE6F54" w:rsidP="007B75A3">
      <w:pPr>
        <w:pStyle w:val="ListParagraph"/>
        <w:numPr>
          <w:ilvl w:val="0"/>
          <w:numId w:val="10"/>
        </w:numPr>
        <w:rPr>
          <w:bCs/>
        </w:rPr>
      </w:pPr>
      <w:r w:rsidRPr="00507453">
        <w:rPr>
          <w:bCs/>
        </w:rPr>
        <w:t xml:space="preserve">I do not have a </w:t>
      </w:r>
      <w:r w:rsidR="00A1798B">
        <w:rPr>
          <w:bCs/>
        </w:rPr>
        <w:t>mobile number</w:t>
      </w:r>
      <w:r w:rsidRPr="00507453">
        <w:rPr>
          <w:bCs/>
        </w:rPr>
        <w:t xml:space="preserve"> or an email ID</w:t>
      </w:r>
      <w:r w:rsidR="00A1798B">
        <w:rPr>
          <w:bCs/>
        </w:rPr>
        <w:t xml:space="preserve">. How can I create the </w:t>
      </w:r>
      <w:commentRangeStart w:id="0"/>
      <w:r w:rsidRPr="00507453">
        <w:rPr>
          <w:bCs/>
        </w:rPr>
        <w:t xml:space="preserve">Pre-registration </w:t>
      </w:r>
      <w:commentRangeEnd w:id="0"/>
      <w:r w:rsidR="001F010C">
        <w:rPr>
          <w:rStyle w:val="CommentReference"/>
        </w:rPr>
        <w:commentReference w:id="0"/>
      </w:r>
      <w:r w:rsidR="008202BA" w:rsidRPr="00507453">
        <w:rPr>
          <w:bCs/>
        </w:rPr>
        <w:t>application</w:t>
      </w:r>
      <w:r w:rsidR="00A1798B">
        <w:rPr>
          <w:bCs/>
        </w:rPr>
        <w:t>?</w:t>
      </w:r>
      <w:r w:rsidR="00AF70F7" w:rsidRPr="00AF70F7">
        <w:rPr>
          <w:bCs/>
          <w:highlight w:val="yellow"/>
        </w:rPr>
        <w:t>- system</w:t>
      </w:r>
    </w:p>
    <w:p w14:paraId="12B82460" w14:textId="335228FA" w:rsidR="00AE6F54" w:rsidRPr="00507453" w:rsidRDefault="007B75A3" w:rsidP="00E627AC">
      <w:pPr>
        <w:ind w:left="1440" w:hanging="1080"/>
        <w:rPr>
          <w:bCs/>
        </w:rPr>
      </w:pPr>
      <w:r w:rsidRPr="00507453">
        <w:rPr>
          <w:bCs/>
        </w:rPr>
        <w:t>Answer:</w:t>
      </w:r>
      <w:r w:rsidRPr="00507453">
        <w:rPr>
          <w:bCs/>
        </w:rPr>
        <w:tab/>
        <w:t>You can u</w:t>
      </w:r>
      <w:r w:rsidR="008202BA" w:rsidRPr="00507453">
        <w:rPr>
          <w:bCs/>
        </w:rPr>
        <w:t>se</w:t>
      </w:r>
      <w:r w:rsidR="00AE6F54" w:rsidRPr="00507453">
        <w:rPr>
          <w:bCs/>
        </w:rPr>
        <w:t xml:space="preserve"> </w:t>
      </w:r>
      <w:ins w:id="1" w:author="Srijoni Sen" w:date="2019-03-15T12:43:00Z">
        <w:r w:rsidR="001F010C">
          <w:rPr>
            <w:bCs/>
          </w:rPr>
          <w:t>a</w:t>
        </w:r>
      </w:ins>
      <w:del w:id="2" w:author="Srijoni Sen" w:date="2019-03-15T12:43:00Z">
        <w:r w:rsidR="00AE6F54" w:rsidRPr="00507453" w:rsidDel="001F010C">
          <w:rPr>
            <w:bCs/>
          </w:rPr>
          <w:delText>your</w:delText>
        </w:r>
      </w:del>
      <w:r w:rsidR="00AE6F54" w:rsidRPr="00507453">
        <w:rPr>
          <w:bCs/>
        </w:rPr>
        <w:t xml:space="preserve"> friend</w:t>
      </w:r>
      <w:ins w:id="3" w:author="Srijoni Sen" w:date="2019-03-15T12:43:00Z">
        <w:r w:rsidR="001F010C">
          <w:rPr>
            <w:bCs/>
          </w:rPr>
          <w:t xml:space="preserve"> or </w:t>
        </w:r>
      </w:ins>
      <w:del w:id="4" w:author="Srijoni Sen" w:date="2019-03-15T12:43:00Z">
        <w:r w:rsidR="00AE6F54" w:rsidRPr="00507453" w:rsidDel="001F010C">
          <w:rPr>
            <w:bCs/>
          </w:rPr>
          <w:delText>/</w:delText>
        </w:r>
      </w:del>
      <w:r w:rsidR="00AE6F54" w:rsidRPr="00507453">
        <w:rPr>
          <w:bCs/>
        </w:rPr>
        <w:t xml:space="preserve">relative’s </w:t>
      </w:r>
      <w:r w:rsidR="00A1798B">
        <w:rPr>
          <w:bCs/>
        </w:rPr>
        <w:t>mobile number</w:t>
      </w:r>
      <w:r w:rsidR="00AE6F54" w:rsidRPr="00507453">
        <w:rPr>
          <w:bCs/>
        </w:rPr>
        <w:t xml:space="preserve"> or an email ID to login to </w:t>
      </w:r>
      <w:r w:rsidRPr="00507453">
        <w:rPr>
          <w:bCs/>
        </w:rPr>
        <w:br/>
      </w:r>
      <w:r w:rsidR="00AE6F54" w:rsidRPr="00507453">
        <w:rPr>
          <w:bCs/>
        </w:rPr>
        <w:t xml:space="preserve">Pre-registration </w:t>
      </w:r>
      <w:r w:rsidR="008202BA" w:rsidRPr="00507453">
        <w:rPr>
          <w:bCs/>
        </w:rPr>
        <w:t>application</w:t>
      </w:r>
      <w:r w:rsidRPr="00507453">
        <w:rPr>
          <w:bCs/>
        </w:rPr>
        <w:t>.</w:t>
      </w:r>
    </w:p>
    <w:p w14:paraId="3D5844E0" w14:textId="3DA2E16E" w:rsidR="00AE6F54" w:rsidRPr="00507453" w:rsidRDefault="007B75A3" w:rsidP="00AE6F54">
      <w:pPr>
        <w:pStyle w:val="ListParagraph"/>
        <w:ind w:left="1080"/>
        <w:jc w:val="center"/>
        <w:rPr>
          <w:bCs/>
        </w:rPr>
      </w:pPr>
      <w:r w:rsidRPr="00507453">
        <w:rPr>
          <w:bCs/>
        </w:rPr>
        <w:t>OR</w:t>
      </w:r>
    </w:p>
    <w:p w14:paraId="7E572295" w14:textId="7BB3ECF7" w:rsidR="00AE6F54" w:rsidRPr="00507453" w:rsidRDefault="00884F1C" w:rsidP="00E627AC">
      <w:pPr>
        <w:ind w:left="720" w:firstLine="720"/>
        <w:rPr>
          <w:bCs/>
        </w:rPr>
      </w:pPr>
      <w:r w:rsidRPr="00507453">
        <w:rPr>
          <w:bCs/>
        </w:rPr>
        <w:t>Visit a</w:t>
      </w:r>
      <w:r w:rsidR="00AE6F54" w:rsidRPr="00507453">
        <w:rPr>
          <w:bCs/>
        </w:rPr>
        <w:t xml:space="preserve"> registration center for</w:t>
      </w:r>
      <w:r w:rsidR="00FD2796" w:rsidRPr="00507453">
        <w:rPr>
          <w:bCs/>
        </w:rPr>
        <w:t xml:space="preserve"> complete</w:t>
      </w:r>
      <w:r w:rsidR="00AE6F54" w:rsidRPr="00507453">
        <w:rPr>
          <w:bCs/>
        </w:rPr>
        <w:t xml:space="preserve"> registration</w:t>
      </w:r>
      <w:r w:rsidR="00FD2796" w:rsidRPr="00507453">
        <w:rPr>
          <w:bCs/>
        </w:rPr>
        <w:t xml:space="preserve"> to receive UIN</w:t>
      </w:r>
      <w:r w:rsidR="00AE6F54" w:rsidRPr="00507453">
        <w:rPr>
          <w:bCs/>
        </w:rPr>
        <w:t xml:space="preserve">   </w:t>
      </w:r>
    </w:p>
    <w:p w14:paraId="518600E0" w14:textId="77777777" w:rsidR="008202BA" w:rsidRPr="00507453" w:rsidRDefault="008202BA" w:rsidP="009D65AA">
      <w:pPr>
        <w:pStyle w:val="ListParagraph"/>
        <w:rPr>
          <w:bCs/>
        </w:rPr>
      </w:pPr>
    </w:p>
    <w:p w14:paraId="56433ED0" w14:textId="3D095794" w:rsidR="008202BA" w:rsidRPr="00507453" w:rsidRDefault="008202BA" w:rsidP="007B75A3">
      <w:pPr>
        <w:pStyle w:val="ListParagraph"/>
        <w:numPr>
          <w:ilvl w:val="0"/>
          <w:numId w:val="10"/>
        </w:numPr>
        <w:rPr>
          <w:bCs/>
        </w:rPr>
      </w:pPr>
      <w:r w:rsidRPr="00507453">
        <w:rPr>
          <w:bCs/>
        </w:rPr>
        <w:t xml:space="preserve">I have lost my </w:t>
      </w:r>
      <w:r w:rsidR="00A1798B">
        <w:rPr>
          <w:bCs/>
        </w:rPr>
        <w:t>mobile number</w:t>
      </w:r>
      <w:ins w:id="5" w:author="Srijoni Sen" w:date="2019-03-15T12:43:00Z">
        <w:r w:rsidR="001F010C">
          <w:rPr>
            <w:bCs/>
          </w:rPr>
          <w:t>/</w:t>
        </w:r>
      </w:ins>
      <w:del w:id="6" w:author="Srijoni Sen" w:date="2019-03-15T12:43:00Z">
        <w:r w:rsidRPr="00507453" w:rsidDel="001F010C">
          <w:rPr>
            <w:bCs/>
          </w:rPr>
          <w:delText xml:space="preserve"> or an </w:delText>
        </w:r>
      </w:del>
      <w:r w:rsidRPr="00507453">
        <w:rPr>
          <w:bCs/>
        </w:rPr>
        <w:t xml:space="preserve">email ID that I have used to create </w:t>
      </w:r>
      <w:ins w:id="7" w:author="Srijoni Sen" w:date="2019-03-15T12:43:00Z">
        <w:r w:rsidR="001F010C">
          <w:rPr>
            <w:bCs/>
          </w:rPr>
          <w:t xml:space="preserve">the </w:t>
        </w:r>
      </w:ins>
      <w:r w:rsidRPr="00507453">
        <w:rPr>
          <w:bCs/>
        </w:rPr>
        <w:t>pre-registration application. What should I do?</w:t>
      </w:r>
      <w:r w:rsidR="00AF70F7" w:rsidRPr="00AF70F7">
        <w:rPr>
          <w:highlight w:val="yellow"/>
        </w:rPr>
        <w:t xml:space="preserve"> -system</w:t>
      </w:r>
    </w:p>
    <w:p w14:paraId="17F2F3B2" w14:textId="29F2349E" w:rsidR="00884F1C" w:rsidRPr="00507453" w:rsidRDefault="00884F1C" w:rsidP="00E627AC">
      <w:pPr>
        <w:ind w:left="360"/>
        <w:rPr>
          <w:bCs/>
        </w:rPr>
      </w:pPr>
      <w:r w:rsidRPr="00507453">
        <w:rPr>
          <w:bCs/>
        </w:rPr>
        <w:t>Answer:</w:t>
      </w:r>
      <w:r w:rsidR="007B75A3" w:rsidRPr="00507453">
        <w:rPr>
          <w:bCs/>
        </w:rPr>
        <w:tab/>
      </w:r>
      <w:r w:rsidRPr="00507453">
        <w:rPr>
          <w:bCs/>
        </w:rPr>
        <w:t xml:space="preserve">Create a new account using </w:t>
      </w:r>
      <w:ins w:id="8" w:author="Srijoni Sen" w:date="2019-03-15T12:44:00Z">
        <w:r w:rsidR="001F010C">
          <w:rPr>
            <w:bCs/>
          </w:rPr>
          <w:t xml:space="preserve">a </w:t>
        </w:r>
      </w:ins>
      <w:r w:rsidRPr="00507453">
        <w:rPr>
          <w:bCs/>
        </w:rPr>
        <w:t xml:space="preserve">new </w:t>
      </w:r>
      <w:r w:rsidR="00A1798B">
        <w:rPr>
          <w:bCs/>
        </w:rPr>
        <w:t>mobile number</w:t>
      </w:r>
      <w:r w:rsidRPr="00507453">
        <w:rPr>
          <w:bCs/>
        </w:rPr>
        <w:t xml:space="preserve"> or an email ID</w:t>
      </w:r>
    </w:p>
    <w:p w14:paraId="06153574" w14:textId="77777777" w:rsidR="008202BA" w:rsidRPr="00507453" w:rsidRDefault="008202BA" w:rsidP="008202BA">
      <w:pPr>
        <w:pStyle w:val="ListParagraph"/>
        <w:rPr>
          <w:bCs/>
        </w:rPr>
      </w:pPr>
    </w:p>
    <w:p w14:paraId="23786DC6" w14:textId="4BD9622C" w:rsidR="009D65AA" w:rsidRPr="00507453" w:rsidRDefault="00257DAE" w:rsidP="007B75A3">
      <w:pPr>
        <w:pStyle w:val="ListParagraph"/>
        <w:numPr>
          <w:ilvl w:val="0"/>
          <w:numId w:val="10"/>
        </w:numPr>
        <w:rPr>
          <w:bCs/>
        </w:rPr>
      </w:pPr>
      <w:r w:rsidRPr="00507453">
        <w:rPr>
          <w:bCs/>
        </w:rPr>
        <w:t>W</w:t>
      </w:r>
      <w:r w:rsidR="009D65AA" w:rsidRPr="00507453">
        <w:rPr>
          <w:bCs/>
        </w:rPr>
        <w:t>hat happens</w:t>
      </w:r>
      <w:r w:rsidRPr="00507453">
        <w:rPr>
          <w:bCs/>
        </w:rPr>
        <w:t xml:space="preserve"> </w:t>
      </w:r>
      <w:r w:rsidR="00A1798B">
        <w:rPr>
          <w:bCs/>
        </w:rPr>
        <w:t>when</w:t>
      </w:r>
      <w:r w:rsidRPr="00507453">
        <w:rPr>
          <w:bCs/>
        </w:rPr>
        <w:t xml:space="preserve"> I select the specific </w:t>
      </w:r>
      <w:ins w:id="9" w:author="Srijoni Sen" w:date="2019-03-15T12:44:00Z">
        <w:r w:rsidR="001F010C">
          <w:rPr>
            <w:bCs/>
          </w:rPr>
          <w:t>l</w:t>
        </w:r>
      </w:ins>
      <w:del w:id="10" w:author="Srijoni Sen" w:date="2019-03-15T12:44:00Z">
        <w:r w:rsidRPr="00507453" w:rsidDel="001F010C">
          <w:rPr>
            <w:bCs/>
          </w:rPr>
          <w:delText>L</w:delText>
        </w:r>
      </w:del>
      <w:r w:rsidRPr="00507453">
        <w:rPr>
          <w:bCs/>
        </w:rPr>
        <w:t>anguage on the login screen</w:t>
      </w:r>
      <w:r w:rsidR="009D65AA" w:rsidRPr="00507453">
        <w:rPr>
          <w:bCs/>
        </w:rPr>
        <w:t>?</w:t>
      </w:r>
      <w:r w:rsidR="00AF70F7" w:rsidRPr="00AF70F7">
        <w:rPr>
          <w:highlight w:val="yellow"/>
        </w:rPr>
        <w:t xml:space="preserve"> -system</w:t>
      </w:r>
    </w:p>
    <w:p w14:paraId="22F06A5F" w14:textId="46E907B3" w:rsidR="005A3CAE" w:rsidRPr="00507453" w:rsidRDefault="005A3CAE" w:rsidP="00E627AC">
      <w:pPr>
        <w:ind w:left="1440" w:hanging="1080"/>
        <w:rPr>
          <w:bCs/>
        </w:rPr>
      </w:pPr>
      <w:r w:rsidRPr="00507453">
        <w:rPr>
          <w:bCs/>
        </w:rPr>
        <w:t>Answer:</w:t>
      </w:r>
      <w:r w:rsidR="00E627AC" w:rsidRPr="00507453">
        <w:rPr>
          <w:bCs/>
        </w:rPr>
        <w:tab/>
      </w:r>
      <w:r w:rsidRPr="00507453">
        <w:rPr>
          <w:bCs/>
        </w:rPr>
        <w:t>Select the language that you can easily read and wri</w:t>
      </w:r>
      <w:r w:rsidR="00E627AC" w:rsidRPr="00507453">
        <w:rPr>
          <w:bCs/>
        </w:rPr>
        <w:t xml:space="preserve">te because the entire form will </w:t>
      </w:r>
      <w:r w:rsidRPr="00507453">
        <w:rPr>
          <w:bCs/>
        </w:rPr>
        <w:t>be display</w:t>
      </w:r>
      <w:ins w:id="11" w:author="Srijoni Sen" w:date="2019-03-15T12:44:00Z">
        <w:r w:rsidR="001F010C">
          <w:rPr>
            <w:bCs/>
          </w:rPr>
          <w:t>ed</w:t>
        </w:r>
      </w:ins>
      <w:r w:rsidRPr="00507453">
        <w:rPr>
          <w:bCs/>
        </w:rPr>
        <w:t xml:space="preserve"> </w:t>
      </w:r>
      <w:ins w:id="12" w:author="Srijoni Sen" w:date="2019-03-15T12:44:00Z">
        <w:r w:rsidR="001F010C">
          <w:rPr>
            <w:bCs/>
          </w:rPr>
          <w:t>i</w:t>
        </w:r>
      </w:ins>
      <w:del w:id="13" w:author="Srijoni Sen" w:date="2019-03-15T12:44:00Z">
        <w:r w:rsidRPr="00507453" w:rsidDel="001F010C">
          <w:rPr>
            <w:bCs/>
          </w:rPr>
          <w:delText>o</w:delText>
        </w:r>
      </w:del>
      <w:r w:rsidRPr="00507453">
        <w:rPr>
          <w:bCs/>
        </w:rPr>
        <w:t xml:space="preserve">n </w:t>
      </w:r>
      <w:del w:id="14" w:author="Srijoni Sen" w:date="2019-03-15T12:44:00Z">
        <w:r w:rsidRPr="00507453" w:rsidDel="001F010C">
          <w:rPr>
            <w:bCs/>
          </w:rPr>
          <w:delText xml:space="preserve">that </w:delText>
        </w:r>
      </w:del>
      <w:ins w:id="15" w:author="Srijoni Sen" w:date="2019-03-15T12:44:00Z">
        <w:r w:rsidR="001F010C">
          <w:rPr>
            <w:bCs/>
          </w:rPr>
          <w:t>the</w:t>
        </w:r>
        <w:r w:rsidR="001F010C" w:rsidRPr="00507453">
          <w:rPr>
            <w:bCs/>
          </w:rPr>
          <w:t xml:space="preserve"> </w:t>
        </w:r>
      </w:ins>
      <w:r w:rsidRPr="00507453">
        <w:rPr>
          <w:bCs/>
        </w:rPr>
        <w:t>specific</w:t>
      </w:r>
      <w:r w:rsidR="007B75A3" w:rsidRPr="00507453">
        <w:rPr>
          <w:bCs/>
        </w:rPr>
        <w:t xml:space="preserve"> language</w:t>
      </w:r>
      <w:del w:id="16" w:author="Srijoni Sen" w:date="2019-03-15T12:44:00Z">
        <w:r w:rsidR="007B75A3" w:rsidRPr="00507453" w:rsidDel="001F010C">
          <w:rPr>
            <w:bCs/>
          </w:rPr>
          <w:delText>,</w:delText>
        </w:r>
      </w:del>
      <w:r w:rsidR="007B75A3" w:rsidRPr="00507453">
        <w:rPr>
          <w:bCs/>
        </w:rPr>
        <w:t xml:space="preserve"> you have chosen</w:t>
      </w:r>
      <w:r w:rsidRPr="00507453">
        <w:rPr>
          <w:bCs/>
        </w:rPr>
        <w:t>.</w:t>
      </w:r>
    </w:p>
    <w:p w14:paraId="4B649A44" w14:textId="76DB23DA" w:rsidR="00CF2CDE" w:rsidRPr="00D214CD" w:rsidRDefault="00CF2CDE" w:rsidP="007B75A3">
      <w:pPr>
        <w:pStyle w:val="ListParagraph"/>
        <w:numPr>
          <w:ilvl w:val="0"/>
          <w:numId w:val="10"/>
        </w:numPr>
        <w:rPr>
          <w:ins w:id="17" w:author="Shrikant Karwa" w:date="2019-03-15T13:32:00Z"/>
          <w:rPrChange w:id="18" w:author="Shrikant Karwa" w:date="2019-03-15T13:32:00Z">
            <w:rPr>
              <w:ins w:id="19" w:author="Shrikant Karwa" w:date="2019-03-15T13:32:00Z"/>
              <w:highlight w:val="yellow"/>
            </w:rPr>
          </w:rPrChange>
        </w:rPr>
      </w:pPr>
      <w:commentRangeStart w:id="20"/>
      <w:commentRangeStart w:id="21"/>
      <w:commentRangeStart w:id="22"/>
      <w:r w:rsidRPr="00507453">
        <w:t xml:space="preserve">I do not understand </w:t>
      </w:r>
      <w:r w:rsidR="00140F39" w:rsidRPr="00507453">
        <w:t>the</w:t>
      </w:r>
      <w:r w:rsidR="00257DAE" w:rsidRPr="00507453">
        <w:t xml:space="preserve"> </w:t>
      </w:r>
      <w:r w:rsidRPr="00507453">
        <w:t>language</w:t>
      </w:r>
      <w:r w:rsidR="00257DAE" w:rsidRPr="00507453">
        <w:t xml:space="preserve"> that is displayed on the right side of </w:t>
      </w:r>
      <w:r w:rsidR="00624105">
        <w:t>Demographic Details page</w:t>
      </w:r>
      <w:r w:rsidRPr="00507453">
        <w:t xml:space="preserve">. Can I change </w:t>
      </w:r>
      <w:r w:rsidR="00140F39" w:rsidRPr="00507453">
        <w:t>it</w:t>
      </w:r>
      <w:r w:rsidRPr="00507453">
        <w:t>?</w:t>
      </w:r>
      <w:r w:rsidR="00AF70F7" w:rsidRPr="00AF70F7">
        <w:rPr>
          <w:highlight w:val="yellow"/>
        </w:rPr>
        <w:t xml:space="preserve"> -system</w:t>
      </w:r>
      <w:commentRangeEnd w:id="20"/>
      <w:r w:rsidR="001F010C">
        <w:rPr>
          <w:rStyle w:val="CommentReference"/>
        </w:rPr>
        <w:commentReference w:id="20"/>
      </w:r>
      <w:commentRangeEnd w:id="21"/>
      <w:r w:rsidR="00D214CD">
        <w:rPr>
          <w:rStyle w:val="CommentReference"/>
        </w:rPr>
        <w:commentReference w:id="21"/>
      </w:r>
      <w:commentRangeEnd w:id="22"/>
      <w:r w:rsidR="00D214CD">
        <w:rPr>
          <w:rStyle w:val="CommentReference"/>
        </w:rPr>
        <w:commentReference w:id="22"/>
      </w:r>
    </w:p>
    <w:p w14:paraId="4FFB598E" w14:textId="77777777" w:rsidR="00D214CD" w:rsidRPr="00507453" w:rsidRDefault="00D214CD" w:rsidP="00D214CD">
      <w:pPr>
        <w:pPrChange w:id="23" w:author="Shrikant Karwa" w:date="2019-03-15T13:32:00Z">
          <w:pPr>
            <w:pStyle w:val="ListParagraph"/>
            <w:numPr>
              <w:numId w:val="10"/>
            </w:numPr>
            <w:ind w:left="360" w:hanging="360"/>
          </w:pPr>
        </w:pPrChange>
      </w:pPr>
    </w:p>
    <w:p w14:paraId="77A8C78B" w14:textId="51652E33" w:rsidR="00CF2CDE" w:rsidRPr="00507453" w:rsidRDefault="00CF2CDE" w:rsidP="00CF2CDE">
      <w:pPr>
        <w:rPr>
          <w:bCs/>
          <w:u w:val="single"/>
        </w:rPr>
      </w:pPr>
      <w:r w:rsidRPr="00507453">
        <w:rPr>
          <w:bCs/>
          <w:u w:val="single"/>
        </w:rPr>
        <w:t>Dashboard Screen:</w:t>
      </w:r>
    </w:p>
    <w:p w14:paraId="52E3877E" w14:textId="38DDE6DF" w:rsidR="007A43B5" w:rsidRPr="00507453" w:rsidRDefault="001578DC" w:rsidP="00E627AC">
      <w:pPr>
        <w:pStyle w:val="ListParagraph"/>
        <w:numPr>
          <w:ilvl w:val="0"/>
          <w:numId w:val="13"/>
        </w:numPr>
        <w:rPr>
          <w:bCs/>
          <w:u w:val="single"/>
        </w:rPr>
      </w:pPr>
      <w:r w:rsidRPr="00507453">
        <w:rPr>
          <w:bCs/>
        </w:rPr>
        <w:t>My</w:t>
      </w:r>
      <w:r w:rsidR="00CF2CDE" w:rsidRPr="00507453">
        <w:rPr>
          <w:bCs/>
        </w:rPr>
        <w:t xml:space="preserve"> Pre-Registration </w:t>
      </w:r>
      <w:r w:rsidR="007A43B5" w:rsidRPr="00507453">
        <w:rPr>
          <w:bCs/>
        </w:rPr>
        <w:t xml:space="preserve">application </w:t>
      </w:r>
      <w:r w:rsidRPr="00507453">
        <w:rPr>
          <w:bCs/>
        </w:rPr>
        <w:t>got deleted</w:t>
      </w:r>
      <w:r w:rsidR="007A43B5" w:rsidRPr="00507453">
        <w:rPr>
          <w:bCs/>
        </w:rPr>
        <w:t>, c</w:t>
      </w:r>
      <w:r w:rsidR="00CF2CDE" w:rsidRPr="00507453">
        <w:rPr>
          <w:bCs/>
        </w:rPr>
        <w:t xml:space="preserve">an I </w:t>
      </w:r>
      <w:r w:rsidR="007A43B5" w:rsidRPr="00507453">
        <w:rPr>
          <w:bCs/>
        </w:rPr>
        <w:t>recover the</w:t>
      </w:r>
      <w:r w:rsidR="00F47C0E" w:rsidRPr="00507453">
        <w:rPr>
          <w:bCs/>
        </w:rPr>
        <w:t xml:space="preserve"> </w:t>
      </w:r>
      <w:r w:rsidR="007A43B5" w:rsidRPr="00507453">
        <w:rPr>
          <w:bCs/>
        </w:rPr>
        <w:t xml:space="preserve">deleted </w:t>
      </w:r>
      <w:r w:rsidR="00F47C0E" w:rsidRPr="00507453">
        <w:rPr>
          <w:bCs/>
        </w:rPr>
        <w:t>Pre-registration Application?</w:t>
      </w:r>
      <w:r w:rsidR="00AF70F7" w:rsidRPr="00AF70F7">
        <w:rPr>
          <w:highlight w:val="yellow"/>
        </w:rPr>
        <w:t xml:space="preserve"> -system</w:t>
      </w:r>
    </w:p>
    <w:p w14:paraId="4D0E9F37" w14:textId="4A151B0E" w:rsidR="007A43B5" w:rsidRPr="00507453" w:rsidRDefault="00E627AC" w:rsidP="00E627AC">
      <w:pPr>
        <w:ind w:left="1440" w:hanging="1080"/>
        <w:rPr>
          <w:bCs/>
        </w:rPr>
      </w:pPr>
      <w:r w:rsidRPr="00507453">
        <w:rPr>
          <w:bCs/>
        </w:rPr>
        <w:t>Answer:</w:t>
      </w:r>
      <w:r w:rsidRPr="00507453">
        <w:rPr>
          <w:bCs/>
        </w:rPr>
        <w:tab/>
      </w:r>
      <w:r w:rsidR="007A43B5" w:rsidRPr="00507453">
        <w:rPr>
          <w:bCs/>
        </w:rPr>
        <w:t>You have to create a new Pre-</w:t>
      </w:r>
      <w:r w:rsidR="001578DC" w:rsidRPr="00507453">
        <w:rPr>
          <w:bCs/>
        </w:rPr>
        <w:t>Registration application</w:t>
      </w:r>
      <w:r w:rsidR="007A43B5" w:rsidRPr="00507453">
        <w:rPr>
          <w:bCs/>
        </w:rPr>
        <w:t xml:space="preserve"> again because the deleted Pre-Registration application cannot be recovered.</w:t>
      </w:r>
    </w:p>
    <w:p w14:paraId="5C7D2AD5" w14:textId="28C7D713" w:rsidR="001578DC" w:rsidRPr="00507453" w:rsidRDefault="001578DC" w:rsidP="00E627AC">
      <w:pPr>
        <w:pStyle w:val="ListParagraph"/>
        <w:numPr>
          <w:ilvl w:val="0"/>
          <w:numId w:val="13"/>
        </w:numPr>
        <w:rPr>
          <w:bCs/>
          <w:u w:val="single"/>
        </w:rPr>
      </w:pPr>
      <w:r w:rsidRPr="00507453">
        <w:rPr>
          <w:bCs/>
        </w:rPr>
        <w:t xml:space="preserve">My Pre-Registration application appointment got cancelled, can I recover the cancelled </w:t>
      </w:r>
      <w:r w:rsidR="00E627AC" w:rsidRPr="00507453">
        <w:rPr>
          <w:bCs/>
        </w:rPr>
        <w:br/>
      </w:r>
      <w:r w:rsidRPr="00507453">
        <w:rPr>
          <w:bCs/>
        </w:rPr>
        <w:t>Pre-registration Application?</w:t>
      </w:r>
      <w:r w:rsidR="00AF70F7" w:rsidRPr="00AF70F7">
        <w:rPr>
          <w:highlight w:val="yellow"/>
        </w:rPr>
        <w:t xml:space="preserve"> -system</w:t>
      </w:r>
    </w:p>
    <w:p w14:paraId="0E5C1EC2" w14:textId="3416214B" w:rsidR="001578DC" w:rsidRPr="00507453" w:rsidRDefault="00E627AC" w:rsidP="00E627AC">
      <w:pPr>
        <w:pStyle w:val="ListParagraph"/>
        <w:ind w:left="1440" w:hanging="1080"/>
        <w:rPr>
          <w:bCs/>
          <w:u w:val="single"/>
        </w:rPr>
      </w:pPr>
      <w:r w:rsidRPr="00507453">
        <w:rPr>
          <w:bCs/>
        </w:rPr>
        <w:t>Answer:</w:t>
      </w:r>
      <w:r w:rsidRPr="00507453">
        <w:rPr>
          <w:bCs/>
        </w:rPr>
        <w:tab/>
      </w:r>
      <w:commentRangeStart w:id="24"/>
      <w:r w:rsidR="001578DC" w:rsidRPr="00507453">
        <w:rPr>
          <w:bCs/>
        </w:rPr>
        <w:t xml:space="preserve">You have to book a new Pre-Registration appointment again because the deleted </w:t>
      </w:r>
      <w:r w:rsidRPr="00507453">
        <w:rPr>
          <w:bCs/>
        </w:rPr>
        <w:br/>
      </w:r>
      <w:r w:rsidR="001578DC" w:rsidRPr="00507453">
        <w:rPr>
          <w:bCs/>
        </w:rPr>
        <w:t>Pre-Registration application appointment cannot be recovered</w:t>
      </w:r>
      <w:r w:rsidRPr="00507453">
        <w:rPr>
          <w:bCs/>
        </w:rPr>
        <w:t>.</w:t>
      </w:r>
      <w:commentRangeEnd w:id="24"/>
      <w:r w:rsidR="00D214CD">
        <w:rPr>
          <w:rStyle w:val="CommentReference"/>
        </w:rPr>
        <w:commentReference w:id="24"/>
      </w:r>
    </w:p>
    <w:p w14:paraId="07117F85" w14:textId="77777777" w:rsidR="001578DC" w:rsidRPr="00507453" w:rsidRDefault="001578DC" w:rsidP="001578DC">
      <w:pPr>
        <w:pStyle w:val="ListParagraph"/>
        <w:rPr>
          <w:bCs/>
        </w:rPr>
      </w:pPr>
    </w:p>
    <w:p w14:paraId="4A22395E" w14:textId="1420448E" w:rsidR="00F47C0E" w:rsidRPr="00507453" w:rsidRDefault="00F47C0E" w:rsidP="00F47C0E">
      <w:pPr>
        <w:rPr>
          <w:bCs/>
          <w:u w:val="single"/>
        </w:rPr>
      </w:pPr>
      <w:commentRangeStart w:id="25"/>
      <w:r w:rsidRPr="00507453">
        <w:rPr>
          <w:bCs/>
          <w:u w:val="single"/>
        </w:rPr>
        <w:t>Demographic Screen:</w:t>
      </w:r>
      <w:commentRangeEnd w:id="25"/>
      <w:r w:rsidR="001F010C">
        <w:rPr>
          <w:rStyle w:val="CommentReference"/>
        </w:rPr>
        <w:commentReference w:id="25"/>
      </w:r>
    </w:p>
    <w:p w14:paraId="193EB345" w14:textId="06136F12" w:rsidR="001578DC" w:rsidRPr="00507453" w:rsidRDefault="001578DC" w:rsidP="00E627AC">
      <w:pPr>
        <w:pStyle w:val="ListParagraph"/>
        <w:numPr>
          <w:ilvl w:val="0"/>
          <w:numId w:val="14"/>
        </w:numPr>
      </w:pPr>
      <w:commentRangeStart w:id="26"/>
      <w:r w:rsidRPr="00507453">
        <w:t xml:space="preserve">I am not able to enter the age of my child </w:t>
      </w:r>
      <w:r w:rsidR="003D49F7" w:rsidRPr="00507453">
        <w:t xml:space="preserve">who </w:t>
      </w:r>
      <w:r w:rsidRPr="00507453">
        <w:t>is less than 1 year</w:t>
      </w:r>
      <w:r w:rsidR="003D49F7" w:rsidRPr="00507453">
        <w:t>.</w:t>
      </w:r>
      <w:r w:rsidR="00E627AC" w:rsidRPr="00507453">
        <w:t xml:space="preserve"> </w:t>
      </w:r>
      <w:r w:rsidR="00E627AC" w:rsidRPr="00507453">
        <w:rPr>
          <w:bCs/>
        </w:rPr>
        <w:t>What should I do?</w:t>
      </w:r>
      <w:commentRangeEnd w:id="26"/>
      <w:r w:rsidR="00D214CD">
        <w:rPr>
          <w:rStyle w:val="CommentReference"/>
        </w:rPr>
        <w:commentReference w:id="26"/>
      </w:r>
      <w:r w:rsidR="00AF70F7" w:rsidRPr="00AF70F7">
        <w:rPr>
          <w:highlight w:val="yellow"/>
        </w:rPr>
        <w:t xml:space="preserve"> -system</w:t>
      </w:r>
    </w:p>
    <w:p w14:paraId="626748E0" w14:textId="45B76A14" w:rsidR="003D49F7" w:rsidRPr="00507453" w:rsidRDefault="009220B8" w:rsidP="00E627AC">
      <w:pPr>
        <w:pStyle w:val="ListParagraph"/>
        <w:numPr>
          <w:ilvl w:val="0"/>
          <w:numId w:val="14"/>
        </w:numPr>
        <w:rPr>
          <w:bCs/>
        </w:rPr>
      </w:pPr>
      <w:commentRangeStart w:id="27"/>
      <w:r w:rsidRPr="00507453">
        <w:rPr>
          <w:bCs/>
        </w:rPr>
        <w:t>I</w:t>
      </w:r>
      <w:r w:rsidR="003D49F7" w:rsidRPr="00507453">
        <w:rPr>
          <w:bCs/>
        </w:rPr>
        <w:t xml:space="preserve"> </w:t>
      </w:r>
      <w:r w:rsidRPr="00507453">
        <w:rPr>
          <w:bCs/>
        </w:rPr>
        <w:t>do not</w:t>
      </w:r>
      <w:r w:rsidR="00140F39" w:rsidRPr="00507453">
        <w:rPr>
          <w:bCs/>
        </w:rPr>
        <w:t xml:space="preserve"> know my date o</w:t>
      </w:r>
      <w:r w:rsidR="003D49F7" w:rsidRPr="00507453">
        <w:rPr>
          <w:bCs/>
        </w:rPr>
        <w:t>f birth. What should I do?</w:t>
      </w:r>
      <w:commentRangeEnd w:id="27"/>
      <w:r w:rsidR="00D214CD">
        <w:rPr>
          <w:rStyle w:val="CommentReference"/>
        </w:rPr>
        <w:commentReference w:id="27"/>
      </w:r>
      <w:r w:rsidR="00AF70F7" w:rsidRPr="00AF70F7">
        <w:rPr>
          <w:highlight w:val="yellow"/>
        </w:rPr>
        <w:t xml:space="preserve"> -system</w:t>
      </w:r>
    </w:p>
    <w:p w14:paraId="75A501FA" w14:textId="2598803C" w:rsidR="00E627AC" w:rsidRPr="00507453" w:rsidRDefault="00E627AC" w:rsidP="00E627AC">
      <w:pPr>
        <w:pStyle w:val="ListParagraph"/>
        <w:numPr>
          <w:ilvl w:val="0"/>
          <w:numId w:val="14"/>
        </w:numPr>
        <w:rPr>
          <w:bCs/>
        </w:rPr>
      </w:pPr>
      <w:commentRangeStart w:id="28"/>
      <w:r w:rsidRPr="00507453">
        <w:rPr>
          <w:bCs/>
        </w:rPr>
        <w:t xml:space="preserve">I am staying away from my permanent residence </w:t>
      </w:r>
      <w:r w:rsidR="00624105">
        <w:rPr>
          <w:bCs/>
        </w:rPr>
        <w:t>for</w:t>
      </w:r>
      <w:r w:rsidRPr="00507453">
        <w:rPr>
          <w:bCs/>
        </w:rPr>
        <w:t xml:space="preserve"> two years. What proof of residence do I have to </w:t>
      </w:r>
      <w:r w:rsidR="00A1798B">
        <w:rPr>
          <w:bCs/>
        </w:rPr>
        <w:t>provide</w:t>
      </w:r>
      <w:r w:rsidRPr="00507453">
        <w:rPr>
          <w:bCs/>
        </w:rPr>
        <w:t>?</w:t>
      </w:r>
      <w:commentRangeEnd w:id="28"/>
      <w:r w:rsidR="00D214CD">
        <w:rPr>
          <w:rStyle w:val="CommentReference"/>
        </w:rPr>
        <w:commentReference w:id="28"/>
      </w:r>
      <w:r w:rsidR="00AF70F7" w:rsidRPr="00AF70F7">
        <w:rPr>
          <w:bCs/>
          <w:highlight w:val="green"/>
        </w:rPr>
        <w:t xml:space="preserve"> -process</w:t>
      </w:r>
    </w:p>
    <w:p w14:paraId="0947DE6F" w14:textId="6008AB12" w:rsidR="009220B8" w:rsidRPr="00507453" w:rsidRDefault="009220B8" w:rsidP="00D744C8">
      <w:pPr>
        <w:pStyle w:val="ListParagraph"/>
        <w:numPr>
          <w:ilvl w:val="0"/>
          <w:numId w:val="14"/>
        </w:numPr>
      </w:pPr>
      <w:commentRangeStart w:id="29"/>
      <w:r w:rsidRPr="00507453">
        <w:t xml:space="preserve">I do not have a proof </w:t>
      </w:r>
      <w:r w:rsidR="00D744C8" w:rsidRPr="00507453">
        <w:t xml:space="preserve">of residence </w:t>
      </w:r>
      <w:r w:rsidRPr="00507453">
        <w:t xml:space="preserve">for my </w:t>
      </w:r>
      <w:r w:rsidR="00D744C8" w:rsidRPr="00507453">
        <w:t>present</w:t>
      </w:r>
      <w:r w:rsidRPr="00507453">
        <w:t xml:space="preserve"> address. What should I do?</w:t>
      </w:r>
      <w:r w:rsidR="00AF70F7" w:rsidRPr="00AF70F7">
        <w:rPr>
          <w:bCs/>
          <w:highlight w:val="green"/>
        </w:rPr>
        <w:t xml:space="preserve"> </w:t>
      </w:r>
      <w:commentRangeEnd w:id="29"/>
      <w:r w:rsidR="00D214CD">
        <w:rPr>
          <w:rStyle w:val="CommentReference"/>
        </w:rPr>
        <w:commentReference w:id="29"/>
      </w:r>
      <w:r w:rsidR="00AF70F7" w:rsidRPr="00AF70F7">
        <w:rPr>
          <w:bCs/>
          <w:highlight w:val="green"/>
        </w:rPr>
        <w:t>-process</w:t>
      </w:r>
    </w:p>
    <w:p w14:paraId="1DDDEAC7" w14:textId="00003F96" w:rsidR="00F47C0E" w:rsidRPr="00507453" w:rsidRDefault="00422455" w:rsidP="00422455">
      <w:pPr>
        <w:rPr>
          <w:bCs/>
          <w:u w:val="single"/>
        </w:rPr>
      </w:pPr>
      <w:r w:rsidRPr="00507453">
        <w:rPr>
          <w:bCs/>
          <w:u w:val="single"/>
        </w:rPr>
        <w:t>Document Upload Screen:</w:t>
      </w:r>
    </w:p>
    <w:p w14:paraId="3BFDBCBA" w14:textId="52217F52" w:rsidR="009220B8" w:rsidRPr="00507453" w:rsidRDefault="009220B8" w:rsidP="00D744C8">
      <w:pPr>
        <w:pStyle w:val="ListParagraph"/>
        <w:numPr>
          <w:ilvl w:val="0"/>
          <w:numId w:val="15"/>
        </w:numPr>
        <w:rPr>
          <w:bCs/>
          <w:u w:val="single"/>
        </w:rPr>
      </w:pPr>
      <w:commentRangeStart w:id="30"/>
      <w:r w:rsidRPr="00507453">
        <w:lastRenderedPageBreak/>
        <w:t>What if I do</w:t>
      </w:r>
      <w:r w:rsidR="00624105">
        <w:t xml:space="preserve"> not have document(s) available while</w:t>
      </w:r>
      <w:r w:rsidRPr="00507453">
        <w:t xml:space="preserve"> </w:t>
      </w:r>
      <w:r w:rsidR="00A1798B">
        <w:t xml:space="preserve">filling </w:t>
      </w:r>
      <w:r w:rsidRPr="00507453">
        <w:t>the Pre-registration</w:t>
      </w:r>
      <w:r w:rsidR="00A1798B">
        <w:t xml:space="preserve"> application</w:t>
      </w:r>
      <w:r w:rsidRPr="00507453">
        <w:t>?</w:t>
      </w:r>
      <w:commentRangeEnd w:id="30"/>
      <w:r w:rsidR="0089448E">
        <w:rPr>
          <w:rStyle w:val="CommentReference"/>
        </w:rPr>
        <w:commentReference w:id="30"/>
      </w:r>
      <w:r w:rsidR="00AF70F7" w:rsidRPr="00AF70F7">
        <w:rPr>
          <w:highlight w:val="yellow"/>
        </w:rPr>
        <w:t xml:space="preserve"> -system</w:t>
      </w:r>
    </w:p>
    <w:p w14:paraId="4D33769E" w14:textId="0F437837" w:rsidR="009220B8" w:rsidRPr="00507453" w:rsidRDefault="009220B8" w:rsidP="00D744C8">
      <w:pPr>
        <w:pStyle w:val="ListParagraph"/>
        <w:numPr>
          <w:ilvl w:val="0"/>
          <w:numId w:val="15"/>
        </w:numPr>
        <w:rPr>
          <w:bCs/>
          <w:u w:val="single"/>
        </w:rPr>
      </w:pPr>
      <w:commentRangeStart w:id="31"/>
      <w:r w:rsidRPr="00507453">
        <w:t>I do not have any documents. What should I do?</w:t>
      </w:r>
      <w:r w:rsidR="00AF70F7" w:rsidRPr="00AF70F7">
        <w:rPr>
          <w:bCs/>
          <w:highlight w:val="green"/>
        </w:rPr>
        <w:t xml:space="preserve"> -process</w:t>
      </w:r>
      <w:commentRangeEnd w:id="31"/>
      <w:r w:rsidR="0089448E">
        <w:rPr>
          <w:rStyle w:val="CommentReference"/>
        </w:rPr>
        <w:commentReference w:id="31"/>
      </w:r>
    </w:p>
    <w:p w14:paraId="22BC5E43" w14:textId="37C2C1D5" w:rsidR="00422455" w:rsidRPr="00507453" w:rsidRDefault="00422455" w:rsidP="00422455">
      <w:pPr>
        <w:rPr>
          <w:bCs/>
          <w:u w:val="single"/>
        </w:rPr>
      </w:pPr>
      <w:r w:rsidRPr="00507453">
        <w:rPr>
          <w:bCs/>
          <w:u w:val="single"/>
        </w:rPr>
        <w:t>Appointment Booking Screens:</w:t>
      </w:r>
    </w:p>
    <w:p w14:paraId="53DB44E9" w14:textId="570F62CF" w:rsidR="0009214B" w:rsidRPr="00507453" w:rsidRDefault="0009214B" w:rsidP="00D744C8">
      <w:pPr>
        <w:pStyle w:val="ListParagraph"/>
        <w:numPr>
          <w:ilvl w:val="0"/>
          <w:numId w:val="16"/>
        </w:numPr>
        <w:rPr>
          <w:bCs/>
        </w:rPr>
      </w:pPr>
      <w:commentRangeStart w:id="32"/>
      <w:r w:rsidRPr="00507453">
        <w:rPr>
          <w:bCs/>
        </w:rPr>
        <w:t xml:space="preserve">Can I only book an appointment for </w:t>
      </w:r>
      <w:r w:rsidR="00624105">
        <w:rPr>
          <w:bCs/>
        </w:rPr>
        <w:t>two people out of five</w:t>
      </w:r>
      <w:r w:rsidRPr="00507453">
        <w:rPr>
          <w:bCs/>
        </w:rPr>
        <w:t xml:space="preserve"> applicant</w:t>
      </w:r>
      <w:r w:rsidR="00624105">
        <w:rPr>
          <w:bCs/>
        </w:rPr>
        <w:t>s</w:t>
      </w:r>
      <w:r w:rsidR="003F4B58" w:rsidRPr="00507453">
        <w:rPr>
          <w:bCs/>
        </w:rPr>
        <w:t xml:space="preserve"> from the pre-registration application</w:t>
      </w:r>
      <w:r w:rsidRPr="00507453">
        <w:rPr>
          <w:bCs/>
        </w:rPr>
        <w:t>?</w:t>
      </w:r>
      <w:r w:rsidR="00AF70F7" w:rsidRPr="00AF70F7">
        <w:rPr>
          <w:highlight w:val="yellow"/>
        </w:rPr>
        <w:t xml:space="preserve"> </w:t>
      </w:r>
      <w:commentRangeEnd w:id="32"/>
      <w:r w:rsidR="0089448E">
        <w:rPr>
          <w:rStyle w:val="CommentReference"/>
        </w:rPr>
        <w:commentReference w:id="32"/>
      </w:r>
      <w:r w:rsidR="00AF70F7" w:rsidRPr="00AF70F7">
        <w:rPr>
          <w:highlight w:val="yellow"/>
        </w:rPr>
        <w:t>-system</w:t>
      </w:r>
    </w:p>
    <w:p w14:paraId="3E584FCC" w14:textId="4F78C1C2" w:rsidR="00D744C8" w:rsidRPr="00507453" w:rsidRDefault="00D744C8" w:rsidP="00D744C8">
      <w:pPr>
        <w:pStyle w:val="ListParagraph"/>
        <w:numPr>
          <w:ilvl w:val="0"/>
          <w:numId w:val="16"/>
        </w:numPr>
        <w:rPr>
          <w:bCs/>
          <w:u w:val="single"/>
        </w:rPr>
      </w:pPr>
      <w:r w:rsidRPr="00507453">
        <w:t xml:space="preserve">How many days before can I </w:t>
      </w:r>
      <w:r w:rsidR="00AF70F7" w:rsidRPr="00507453">
        <w:t>cancel or</w:t>
      </w:r>
      <w:r w:rsidRPr="00507453">
        <w:t xml:space="preserve"> re-book an appointment</w:t>
      </w:r>
      <w:r w:rsidR="00AF70F7" w:rsidRPr="00AF70F7">
        <w:rPr>
          <w:bCs/>
          <w:highlight w:val="green"/>
        </w:rPr>
        <w:t>-process</w:t>
      </w:r>
    </w:p>
    <w:p w14:paraId="41EBF79F" w14:textId="37919BEE" w:rsidR="00422455" w:rsidRPr="00507453" w:rsidRDefault="00422455" w:rsidP="00D744C8">
      <w:pPr>
        <w:pStyle w:val="ListParagraph"/>
        <w:numPr>
          <w:ilvl w:val="0"/>
          <w:numId w:val="16"/>
        </w:numPr>
        <w:rPr>
          <w:bCs/>
          <w:u w:val="single"/>
        </w:rPr>
      </w:pPr>
      <w:commentRangeStart w:id="33"/>
      <w:r w:rsidRPr="00507453">
        <w:t>What happens if I miss an appointment date?</w:t>
      </w:r>
      <w:r w:rsidR="00AF70F7" w:rsidRPr="00AF70F7">
        <w:rPr>
          <w:highlight w:val="yellow"/>
        </w:rPr>
        <w:t xml:space="preserve"> </w:t>
      </w:r>
      <w:commentRangeEnd w:id="33"/>
      <w:r w:rsidR="0089448E">
        <w:rPr>
          <w:rStyle w:val="CommentReference"/>
        </w:rPr>
        <w:commentReference w:id="33"/>
      </w:r>
      <w:r w:rsidR="00AF70F7" w:rsidRPr="00AF70F7">
        <w:rPr>
          <w:highlight w:val="yellow"/>
        </w:rPr>
        <w:t>-system</w:t>
      </w:r>
    </w:p>
    <w:p w14:paraId="0A9981A1" w14:textId="797E0440" w:rsidR="003F4B58" w:rsidRPr="00507453" w:rsidRDefault="00D744C8" w:rsidP="00D744C8">
      <w:pPr>
        <w:pStyle w:val="ListParagraph"/>
        <w:numPr>
          <w:ilvl w:val="0"/>
          <w:numId w:val="16"/>
        </w:numPr>
      </w:pPr>
      <w:commentRangeStart w:id="34"/>
      <w:r w:rsidRPr="00507453">
        <w:t>I have booked an appointment on 10</w:t>
      </w:r>
      <w:r w:rsidRPr="00507453">
        <w:rPr>
          <w:vertAlign w:val="superscript"/>
        </w:rPr>
        <w:t>th</w:t>
      </w:r>
      <w:r w:rsidRPr="00507453">
        <w:t xml:space="preserve"> of February. </w:t>
      </w:r>
      <w:r w:rsidR="003F4B58" w:rsidRPr="00507453">
        <w:t>Can I change my appointment date</w:t>
      </w:r>
      <w:r w:rsidRPr="00507453">
        <w:t xml:space="preserve"> to 18</w:t>
      </w:r>
      <w:r w:rsidRPr="00507453">
        <w:rPr>
          <w:vertAlign w:val="superscript"/>
        </w:rPr>
        <w:t>th</w:t>
      </w:r>
      <w:r w:rsidRPr="00507453">
        <w:t xml:space="preserve"> of February</w:t>
      </w:r>
      <w:r w:rsidR="003F4B58" w:rsidRPr="00507453">
        <w:t>?</w:t>
      </w:r>
      <w:r w:rsidR="00AF70F7" w:rsidRPr="00AF70F7">
        <w:rPr>
          <w:highlight w:val="yellow"/>
        </w:rPr>
        <w:t xml:space="preserve"> </w:t>
      </w:r>
      <w:commentRangeEnd w:id="34"/>
      <w:r w:rsidR="0089448E">
        <w:rPr>
          <w:rStyle w:val="CommentReference"/>
        </w:rPr>
        <w:commentReference w:id="34"/>
      </w:r>
      <w:r w:rsidR="00AF70F7" w:rsidRPr="00AF70F7">
        <w:rPr>
          <w:highlight w:val="yellow"/>
        </w:rPr>
        <w:t>-system</w:t>
      </w:r>
    </w:p>
    <w:p w14:paraId="2BB8D236" w14:textId="7172954F" w:rsidR="00D744C8" w:rsidRPr="00507453" w:rsidRDefault="00D744C8" w:rsidP="00D744C8">
      <w:pPr>
        <w:pStyle w:val="ListParagraph"/>
        <w:numPr>
          <w:ilvl w:val="0"/>
          <w:numId w:val="16"/>
        </w:numPr>
      </w:pPr>
      <w:commentRangeStart w:id="35"/>
      <w:r w:rsidRPr="00507453">
        <w:t xml:space="preserve">I have booked an appointment </w:t>
      </w:r>
      <w:r w:rsidR="00507453" w:rsidRPr="00507453">
        <w:t>at</w:t>
      </w:r>
      <w:r w:rsidRPr="00507453">
        <w:t xml:space="preserve"> </w:t>
      </w:r>
      <w:r w:rsidR="00507453" w:rsidRPr="00507453">
        <w:rPr>
          <w:b/>
        </w:rPr>
        <w:t>Bangalore</w:t>
      </w:r>
      <w:r w:rsidR="00507453" w:rsidRPr="00507453">
        <w:t xml:space="preserve"> registration center</w:t>
      </w:r>
      <w:r w:rsidRPr="00507453">
        <w:t xml:space="preserve">. Can I change my appointment </w:t>
      </w:r>
      <w:r w:rsidR="00507453" w:rsidRPr="00507453">
        <w:t xml:space="preserve">registration center to </w:t>
      </w:r>
      <w:r w:rsidR="00507453" w:rsidRPr="00507453">
        <w:rPr>
          <w:b/>
        </w:rPr>
        <w:t>Kerala</w:t>
      </w:r>
      <w:r w:rsidR="00507453" w:rsidRPr="00507453">
        <w:t>?</w:t>
      </w:r>
      <w:r w:rsidR="00AF70F7" w:rsidRPr="00AF70F7">
        <w:rPr>
          <w:highlight w:val="yellow"/>
        </w:rPr>
        <w:t xml:space="preserve"> </w:t>
      </w:r>
      <w:commentRangeEnd w:id="35"/>
      <w:r w:rsidR="0089448E">
        <w:rPr>
          <w:rStyle w:val="CommentReference"/>
        </w:rPr>
        <w:commentReference w:id="35"/>
      </w:r>
      <w:r w:rsidR="00AF70F7" w:rsidRPr="00AF70F7">
        <w:rPr>
          <w:highlight w:val="yellow"/>
        </w:rPr>
        <w:t>-system</w:t>
      </w:r>
    </w:p>
    <w:p w14:paraId="172FC08E" w14:textId="75040638" w:rsidR="00422455" w:rsidRPr="00507453" w:rsidRDefault="00507453" w:rsidP="00D744C8">
      <w:pPr>
        <w:pStyle w:val="ListParagraph"/>
        <w:numPr>
          <w:ilvl w:val="0"/>
          <w:numId w:val="16"/>
        </w:numPr>
      </w:pPr>
      <w:commentRangeStart w:id="36"/>
      <w:r w:rsidRPr="00507453">
        <w:t>I wish to book an appointment after 1 week later. How should I do</w:t>
      </w:r>
      <w:r w:rsidR="00422455" w:rsidRPr="00507453">
        <w:t>?</w:t>
      </w:r>
      <w:commentRangeEnd w:id="36"/>
      <w:r w:rsidR="0089448E">
        <w:rPr>
          <w:rStyle w:val="CommentReference"/>
        </w:rPr>
        <w:commentReference w:id="36"/>
      </w:r>
      <w:r w:rsidR="00AF70F7" w:rsidRPr="00AF70F7">
        <w:rPr>
          <w:highlight w:val="yellow"/>
        </w:rPr>
        <w:t xml:space="preserve"> -system</w:t>
      </w:r>
    </w:p>
    <w:p w14:paraId="3DDD084F" w14:textId="5536D0E3" w:rsidR="00422455" w:rsidRPr="00507453" w:rsidRDefault="00422455" w:rsidP="00422455">
      <w:pPr>
        <w:rPr>
          <w:u w:val="single"/>
        </w:rPr>
      </w:pPr>
      <w:r w:rsidRPr="00507453">
        <w:rPr>
          <w:u w:val="single"/>
        </w:rPr>
        <w:t>Acknowledgment Screen:</w:t>
      </w:r>
    </w:p>
    <w:p w14:paraId="78206F1B" w14:textId="24BDA419" w:rsidR="003F4B58" w:rsidRPr="00507453" w:rsidRDefault="003F4B58" w:rsidP="00507453">
      <w:pPr>
        <w:pStyle w:val="ListParagraph"/>
        <w:numPr>
          <w:ilvl w:val="0"/>
          <w:numId w:val="17"/>
        </w:numPr>
      </w:pPr>
      <w:commentRangeStart w:id="37"/>
      <w:r w:rsidRPr="00507453">
        <w:t>I have modified the information after I have received the acknowledgment. Do I have to download or print the Acknowledgement again?</w:t>
      </w:r>
      <w:commentRangeEnd w:id="37"/>
      <w:r w:rsidR="0089448E">
        <w:rPr>
          <w:rStyle w:val="CommentReference"/>
        </w:rPr>
        <w:commentReference w:id="37"/>
      </w:r>
      <w:r w:rsidR="00AF70F7" w:rsidRPr="00AF70F7">
        <w:rPr>
          <w:highlight w:val="yellow"/>
        </w:rPr>
        <w:t>-system</w:t>
      </w:r>
    </w:p>
    <w:p w14:paraId="3F2C2003" w14:textId="231F06D0" w:rsidR="003F4B58" w:rsidRPr="00507453" w:rsidRDefault="003F4B58" w:rsidP="00507453">
      <w:pPr>
        <w:pStyle w:val="ListParagraph"/>
        <w:numPr>
          <w:ilvl w:val="0"/>
          <w:numId w:val="17"/>
        </w:numPr>
      </w:pPr>
      <w:commentRangeStart w:id="38"/>
      <w:r w:rsidRPr="00507453">
        <w:t>I have rescheduled an appointment after I have received the acknowledgment. Do I have to download or print the Acknowledgement again?</w:t>
      </w:r>
      <w:r w:rsidR="00AF70F7" w:rsidRPr="00AF70F7">
        <w:rPr>
          <w:highlight w:val="yellow"/>
        </w:rPr>
        <w:t xml:space="preserve"> </w:t>
      </w:r>
      <w:commentRangeEnd w:id="38"/>
      <w:r w:rsidR="0089448E">
        <w:rPr>
          <w:rStyle w:val="CommentReference"/>
        </w:rPr>
        <w:commentReference w:id="38"/>
      </w:r>
      <w:r w:rsidR="00AF70F7" w:rsidRPr="00AF70F7">
        <w:rPr>
          <w:highlight w:val="yellow"/>
        </w:rPr>
        <w:t>-system</w:t>
      </w:r>
    </w:p>
    <w:p w14:paraId="64B642C3" w14:textId="77777777" w:rsidR="003F4B58" w:rsidRPr="00507453" w:rsidRDefault="003F4B58" w:rsidP="003F4B58">
      <w:pPr>
        <w:pStyle w:val="ListParagraph"/>
      </w:pPr>
    </w:p>
    <w:p w14:paraId="466F7D04" w14:textId="09426E83" w:rsidR="00422455" w:rsidRPr="00507453" w:rsidRDefault="00422455" w:rsidP="00422455">
      <w:pPr>
        <w:rPr>
          <w:u w:val="single"/>
        </w:rPr>
      </w:pPr>
      <w:r w:rsidRPr="00507453">
        <w:rPr>
          <w:u w:val="single"/>
        </w:rPr>
        <w:t xml:space="preserve">Miscellaneous: </w:t>
      </w:r>
    </w:p>
    <w:p w14:paraId="1D41EC38" w14:textId="7DAB1D2A" w:rsidR="00E6750F" w:rsidRPr="00507453" w:rsidRDefault="00E6750F" w:rsidP="00507453">
      <w:pPr>
        <w:pStyle w:val="ListParagraph"/>
        <w:numPr>
          <w:ilvl w:val="0"/>
          <w:numId w:val="18"/>
        </w:numPr>
        <w:ind w:left="360"/>
        <w:rPr>
          <w:bCs/>
        </w:rPr>
      </w:pPr>
      <w:commentRangeStart w:id="39"/>
      <w:r w:rsidRPr="00507453">
        <w:rPr>
          <w:bCs/>
        </w:rPr>
        <w:t xml:space="preserve">Do I have to carry original documents or certified </w:t>
      </w:r>
      <w:r w:rsidR="00477F39" w:rsidRPr="00507453">
        <w:rPr>
          <w:bCs/>
        </w:rPr>
        <w:t xml:space="preserve">document </w:t>
      </w:r>
      <w:r w:rsidRPr="00507453">
        <w:rPr>
          <w:bCs/>
        </w:rPr>
        <w:t>copies when I visit registration center</w:t>
      </w:r>
      <w:commentRangeEnd w:id="39"/>
      <w:r w:rsidR="0089448E">
        <w:rPr>
          <w:rStyle w:val="CommentReference"/>
        </w:rPr>
        <w:commentReference w:id="39"/>
      </w:r>
      <w:r w:rsidRPr="00507453">
        <w:rPr>
          <w:bCs/>
        </w:rPr>
        <w:t>?</w:t>
      </w:r>
      <w:r w:rsidR="00AF70F7" w:rsidRPr="00AF70F7">
        <w:rPr>
          <w:bCs/>
          <w:highlight w:val="green"/>
        </w:rPr>
        <w:t>-process</w:t>
      </w:r>
    </w:p>
    <w:p w14:paraId="6E032F01" w14:textId="0B2F3CB7" w:rsidR="00AF70F7" w:rsidRPr="00507453" w:rsidRDefault="00507453" w:rsidP="00AF70F7">
      <w:pPr>
        <w:pStyle w:val="ListParagraph"/>
        <w:numPr>
          <w:ilvl w:val="0"/>
          <w:numId w:val="18"/>
        </w:numPr>
        <w:ind w:left="360"/>
        <w:rPr>
          <w:bCs/>
        </w:rPr>
      </w:pPr>
      <w:commentRangeStart w:id="40"/>
      <w:r w:rsidRPr="00507453">
        <w:rPr>
          <w:bCs/>
        </w:rPr>
        <w:t>Can someone else submit my application on my behalf during registration process?</w:t>
      </w:r>
      <w:commentRangeEnd w:id="40"/>
      <w:r w:rsidR="0089448E">
        <w:rPr>
          <w:rStyle w:val="CommentReference"/>
        </w:rPr>
        <w:commentReference w:id="40"/>
      </w:r>
      <w:r w:rsidR="00AF70F7" w:rsidRPr="00AF70F7">
        <w:rPr>
          <w:bCs/>
          <w:highlight w:val="green"/>
        </w:rPr>
        <w:t xml:space="preserve"> -process</w:t>
      </w:r>
    </w:p>
    <w:p w14:paraId="49CA909A" w14:textId="77777777" w:rsidR="009D65AA" w:rsidRPr="00507453" w:rsidRDefault="009D65AA">
      <w:bookmarkStart w:id="41" w:name="_GoBack"/>
      <w:bookmarkEnd w:id="41"/>
    </w:p>
    <w:sectPr w:rsidR="009D65AA" w:rsidRPr="005074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rijoni Sen" w:date="2019-03-15T12:43:00Z" w:initials="SS">
    <w:p w14:paraId="64892534" w14:textId="22982B04" w:rsidR="001F010C" w:rsidRDefault="001F010C">
      <w:pPr>
        <w:pStyle w:val="CommentText"/>
      </w:pPr>
      <w:r>
        <w:rPr>
          <w:rStyle w:val="CommentReference"/>
        </w:rPr>
        <w:annotationRef/>
      </w:r>
      <w:proofErr w:type="spellStart"/>
      <w:r>
        <w:t>Capitalisation</w:t>
      </w:r>
      <w:proofErr w:type="spellEnd"/>
      <w:r>
        <w:t xml:space="preserve"> is inconsistent throughout – I’d prefer if you didn’t capitalize at all in the middle of sentences. I haven’t corrected it throughout (e.g. ‘Demographic Details’), please do take a look yourself</w:t>
      </w:r>
    </w:p>
  </w:comment>
  <w:comment w:id="20" w:author="Srijoni Sen" w:date="2019-03-15T12:45:00Z" w:initials="SS">
    <w:p w14:paraId="42B7088D" w14:textId="7D4682F9" w:rsidR="001F010C" w:rsidRDefault="001F010C">
      <w:pPr>
        <w:pStyle w:val="CommentText"/>
      </w:pPr>
      <w:r>
        <w:rPr>
          <w:rStyle w:val="CommentReference"/>
        </w:rPr>
        <w:annotationRef/>
      </w:r>
      <w:r>
        <w:t>Answer missing?</w:t>
      </w:r>
    </w:p>
  </w:comment>
  <w:comment w:id="21" w:author="Shrikant Karwa" w:date="2019-03-15T13:41:00Z" w:initials="SK">
    <w:p w14:paraId="3C1E5868" w14:textId="73325B1B" w:rsidR="00D214CD" w:rsidRDefault="00D214CD">
      <w:pPr>
        <w:pStyle w:val="CommentText"/>
      </w:pPr>
      <w:r>
        <w:rPr>
          <w:rStyle w:val="CommentReference"/>
        </w:rPr>
        <w:annotationRef/>
      </w:r>
    </w:p>
  </w:comment>
  <w:comment w:id="22" w:author="Shrikant Karwa" w:date="2019-03-15T13:41:00Z" w:initials="SK">
    <w:p w14:paraId="7018DAC5" w14:textId="77777777" w:rsidR="00D214CD" w:rsidRPr="00D214CD" w:rsidRDefault="00D214CD" w:rsidP="00D214CD">
      <w:pPr>
        <w:pStyle w:val="gmail-msolistparagraph"/>
        <w:shd w:val="clear" w:color="auto" w:fill="FFFFFF"/>
        <w:spacing w:before="0" w:beforeAutospacing="0" w:after="160" w:afterAutospacing="0" w:line="235" w:lineRule="atLeast"/>
        <w:ind w:left="360"/>
        <w:rPr>
          <w:rFonts w:ascii="Calibri" w:hAnsi="Calibri" w:cs="Calibri"/>
          <w:color w:val="222222"/>
          <w:sz w:val="22"/>
          <w:szCs w:val="22"/>
        </w:rPr>
      </w:pPr>
      <w:r>
        <w:rPr>
          <w:rStyle w:val="CommentReference"/>
        </w:rPr>
        <w:annotationRef/>
      </w:r>
      <w:r w:rsidRPr="00D214CD">
        <w:rPr>
          <w:rFonts w:ascii="Calibri" w:hAnsi="Calibri" w:cs="Calibri"/>
          <w:color w:val="0000FF"/>
          <w:sz w:val="22"/>
          <w:szCs w:val="22"/>
        </w:rPr>
        <w:t xml:space="preserve">Remove this question, if they </w:t>
      </w:r>
      <w:proofErr w:type="spellStart"/>
      <w:r w:rsidRPr="00D214CD">
        <w:rPr>
          <w:rFonts w:ascii="Calibri" w:hAnsi="Calibri" w:cs="Calibri"/>
          <w:color w:val="0000FF"/>
          <w:sz w:val="22"/>
          <w:szCs w:val="22"/>
        </w:rPr>
        <w:t>dont</w:t>
      </w:r>
      <w:proofErr w:type="spellEnd"/>
      <w:r w:rsidRPr="00D214CD">
        <w:rPr>
          <w:rFonts w:ascii="Calibri" w:hAnsi="Calibri" w:cs="Calibri"/>
          <w:color w:val="0000FF"/>
          <w:sz w:val="22"/>
          <w:szCs w:val="22"/>
        </w:rPr>
        <w:t xml:space="preserve"> understand the language, it will be too difficult for them to make sense of transliteration etc. So either say, "The Office at the registration centre will assist you to modify the text on the right side" or remove the question. </w:t>
      </w:r>
    </w:p>
    <w:p w14:paraId="048DA770" w14:textId="77777777" w:rsidR="00D214CD" w:rsidRPr="00D214CD" w:rsidRDefault="00D214CD" w:rsidP="00D214CD">
      <w:pPr>
        <w:spacing w:after="0" w:line="240" w:lineRule="auto"/>
        <w:rPr>
          <w:rFonts w:ascii="Times New Roman" w:eastAsia="Times New Roman" w:hAnsi="Times New Roman" w:cs="Times New Roman"/>
          <w:sz w:val="24"/>
          <w:szCs w:val="24"/>
          <w:lang w:val="en-IN" w:eastAsia="zh-CN"/>
        </w:rPr>
      </w:pPr>
    </w:p>
    <w:p w14:paraId="6DDE0607" w14:textId="799A380B" w:rsidR="00D214CD" w:rsidRPr="00D214CD" w:rsidRDefault="00D214CD">
      <w:pPr>
        <w:pStyle w:val="CommentText"/>
        <w:rPr>
          <w:lang w:val="en-IN"/>
        </w:rPr>
      </w:pPr>
    </w:p>
  </w:comment>
  <w:comment w:id="24" w:author="Shrikant Karwa" w:date="2019-03-15T13:41:00Z" w:initials="SK">
    <w:p w14:paraId="05252B75" w14:textId="77777777" w:rsidR="00D214CD" w:rsidRPr="00D214CD" w:rsidRDefault="00D214CD" w:rsidP="00D214CD">
      <w:pPr>
        <w:pStyle w:val="gmail-msolistparagraph"/>
        <w:shd w:val="clear" w:color="auto" w:fill="FFFFFF"/>
        <w:spacing w:before="0" w:beforeAutospacing="0" w:after="160" w:afterAutospacing="0" w:line="235" w:lineRule="atLeast"/>
        <w:ind w:left="360"/>
        <w:rPr>
          <w:rFonts w:ascii="Calibri" w:hAnsi="Calibri" w:cs="Calibri"/>
          <w:color w:val="222222"/>
          <w:sz w:val="22"/>
          <w:szCs w:val="22"/>
        </w:rPr>
      </w:pPr>
      <w:r>
        <w:rPr>
          <w:rStyle w:val="CommentReference"/>
        </w:rPr>
        <w:annotationRef/>
      </w:r>
      <w:r w:rsidRPr="00D214CD">
        <w:rPr>
          <w:rFonts w:ascii="Calibri" w:hAnsi="Calibri" w:cs="Calibri"/>
          <w:color w:val="0000FF"/>
          <w:sz w:val="22"/>
          <w:szCs w:val="22"/>
        </w:rPr>
        <w:t>THIS IS WRONG, CONFIRM AGAIN</w:t>
      </w:r>
    </w:p>
    <w:p w14:paraId="7E00E850" w14:textId="77777777" w:rsidR="00D214CD" w:rsidRPr="00D214CD" w:rsidRDefault="00D214CD" w:rsidP="00D214CD">
      <w:pPr>
        <w:shd w:val="clear" w:color="auto" w:fill="FFFFFF"/>
        <w:spacing w:line="235" w:lineRule="atLeast"/>
        <w:ind w:left="360"/>
        <w:rPr>
          <w:rFonts w:ascii="Calibri" w:eastAsia="Times New Roman" w:hAnsi="Calibri" w:cs="Calibri"/>
          <w:color w:val="222222"/>
          <w:lang w:val="en-IN" w:eastAsia="zh-CN"/>
        </w:rPr>
      </w:pPr>
      <w:r w:rsidRPr="00D214CD">
        <w:rPr>
          <w:rFonts w:ascii="Calibri" w:eastAsia="Times New Roman" w:hAnsi="Calibri" w:cs="Calibri"/>
          <w:color w:val="0000FF"/>
          <w:lang w:val="en-IN" w:eastAsia="zh-CN"/>
        </w:rPr>
        <w:t>Answer: Yes. You can use your existing pre-registration application (which is not cancelled) to reschedule your appointment and take a new appointment. </w:t>
      </w:r>
    </w:p>
    <w:p w14:paraId="03DD49D7" w14:textId="77777777" w:rsidR="00D214CD" w:rsidRPr="00D214CD" w:rsidRDefault="00D214CD" w:rsidP="00D214CD">
      <w:pPr>
        <w:spacing w:after="0" w:line="240" w:lineRule="auto"/>
        <w:rPr>
          <w:rFonts w:ascii="Times New Roman" w:eastAsia="Times New Roman" w:hAnsi="Times New Roman" w:cs="Times New Roman"/>
          <w:sz w:val="24"/>
          <w:szCs w:val="24"/>
          <w:lang w:val="en-IN" w:eastAsia="zh-CN"/>
        </w:rPr>
      </w:pPr>
    </w:p>
    <w:p w14:paraId="5B8FC9F9" w14:textId="36444686" w:rsidR="00D214CD" w:rsidRPr="00D214CD" w:rsidRDefault="00D214CD">
      <w:pPr>
        <w:pStyle w:val="CommentText"/>
        <w:rPr>
          <w:lang w:val="en-IN"/>
        </w:rPr>
      </w:pPr>
    </w:p>
  </w:comment>
  <w:comment w:id="25" w:author="Srijoni Sen" w:date="2019-03-15T12:47:00Z" w:initials="SS">
    <w:p w14:paraId="6605F986" w14:textId="311BD3A2" w:rsidR="001F010C" w:rsidRDefault="001F010C">
      <w:pPr>
        <w:pStyle w:val="CommentText"/>
      </w:pPr>
      <w:r>
        <w:rPr>
          <w:rStyle w:val="CommentReference"/>
        </w:rPr>
        <w:annotationRef/>
      </w:r>
      <w:r>
        <w:t>I’m unclear on what input you need from us specifically on these, especially on the system questions. Shrikant can you take a look?</w:t>
      </w:r>
    </w:p>
    <w:p w14:paraId="2682F960" w14:textId="77777777" w:rsidR="001F010C" w:rsidRDefault="001F010C">
      <w:pPr>
        <w:pStyle w:val="CommentText"/>
      </w:pPr>
    </w:p>
    <w:p w14:paraId="151B74B6" w14:textId="09A59A44" w:rsidR="001F010C" w:rsidRDefault="001F010C">
      <w:pPr>
        <w:pStyle w:val="CommentText"/>
      </w:pPr>
      <w:r>
        <w:t>For the process questions I guess we can put in a standard filler answer like [To be addressed by implementing partner]</w:t>
      </w:r>
    </w:p>
  </w:comment>
  <w:comment w:id="26" w:author="Shrikant Karwa" w:date="2019-03-15T13:41:00Z" w:initials="SK">
    <w:p w14:paraId="5B666B7C" w14:textId="76490741" w:rsidR="00D214CD" w:rsidRDefault="00D214CD">
      <w:pPr>
        <w:pStyle w:val="CommentText"/>
      </w:pPr>
      <w:r>
        <w:rPr>
          <w:rStyle w:val="CommentReference"/>
        </w:rPr>
        <w:annotationRef/>
      </w:r>
      <w:r>
        <w:t>This scenario should not exist. Check.</w:t>
      </w:r>
    </w:p>
  </w:comment>
  <w:comment w:id="27" w:author="Shrikant Karwa" w:date="2019-03-15T13:42:00Z" w:initials="SK">
    <w:p w14:paraId="6AA85148" w14:textId="2570451E" w:rsidR="00D214CD" w:rsidRDefault="00D214CD">
      <w:pPr>
        <w:pStyle w:val="CommentText"/>
      </w:pPr>
      <w:r>
        <w:rPr>
          <w:rStyle w:val="CommentReference"/>
        </w:rPr>
        <w:annotationRef/>
      </w:r>
      <w:r>
        <w:t xml:space="preserve">This is not possible in </w:t>
      </w:r>
      <w:proofErr w:type="spellStart"/>
      <w:r>
        <w:t>GoM</w:t>
      </w:r>
      <w:proofErr w:type="spellEnd"/>
      <w:r>
        <w:t xml:space="preserve"> case, question irrelevant. </w:t>
      </w:r>
    </w:p>
  </w:comment>
  <w:comment w:id="28" w:author="Shrikant Karwa" w:date="2019-03-15T13:42:00Z" w:initials="SK">
    <w:p w14:paraId="5F1844A5" w14:textId="52856842" w:rsidR="00D214CD" w:rsidRDefault="00D214CD">
      <w:pPr>
        <w:pStyle w:val="CommentText"/>
      </w:pPr>
      <w:r>
        <w:rPr>
          <w:rStyle w:val="CommentReference"/>
        </w:rPr>
        <w:annotationRef/>
      </w:r>
      <w:proofErr w:type="spellStart"/>
      <w:r>
        <w:t>GoM</w:t>
      </w:r>
      <w:proofErr w:type="spellEnd"/>
      <w:r>
        <w:t xml:space="preserve"> / SI should provide a Policy answer</w:t>
      </w:r>
    </w:p>
  </w:comment>
  <w:comment w:id="29" w:author="Shrikant Karwa" w:date="2019-03-15T13:43:00Z" w:initials="SK">
    <w:p w14:paraId="322EBE2B" w14:textId="51360029" w:rsidR="00D214CD" w:rsidRDefault="00D214CD">
      <w:pPr>
        <w:pStyle w:val="CommentText"/>
      </w:pPr>
      <w:r>
        <w:rPr>
          <w:rStyle w:val="CommentReference"/>
        </w:rPr>
        <w:annotationRef/>
      </w:r>
      <w:r>
        <w:t>GOM to provide suitable response.</w:t>
      </w:r>
    </w:p>
  </w:comment>
  <w:comment w:id="30" w:author="Shrikant Karwa" w:date="2019-03-15T13:43:00Z" w:initials="SK">
    <w:p w14:paraId="306E42BC" w14:textId="5CB485AC" w:rsidR="0089448E" w:rsidRDefault="0089448E">
      <w:pPr>
        <w:pStyle w:val="CommentText"/>
      </w:pPr>
      <w:r>
        <w:rPr>
          <w:rStyle w:val="CommentReference"/>
        </w:rPr>
        <w:annotationRef/>
      </w:r>
      <w:r>
        <w:t>Fill the Demographic Data, save the application. Upload document later.</w:t>
      </w:r>
    </w:p>
  </w:comment>
  <w:comment w:id="31" w:author="Shrikant Karwa" w:date="2019-03-15T13:44:00Z" w:initials="SK">
    <w:p w14:paraId="1479112C" w14:textId="61EEB008" w:rsidR="0089448E" w:rsidRDefault="0089448E">
      <w:pPr>
        <w:pStyle w:val="CommentText"/>
      </w:pPr>
      <w:r>
        <w:rPr>
          <w:rStyle w:val="CommentReference"/>
        </w:rPr>
        <w:annotationRef/>
      </w:r>
      <w:r>
        <w:t>GOM to provide policy reply</w:t>
      </w:r>
    </w:p>
  </w:comment>
  <w:comment w:id="32" w:author="Shrikant Karwa" w:date="2019-03-15T13:44:00Z" w:initials="SK">
    <w:p w14:paraId="1CE41792" w14:textId="2D60ABFB" w:rsidR="0089448E" w:rsidRDefault="0089448E">
      <w:pPr>
        <w:pStyle w:val="CommentText"/>
      </w:pPr>
      <w:r>
        <w:rPr>
          <w:rStyle w:val="CommentReference"/>
        </w:rPr>
        <w:annotationRef/>
      </w:r>
      <w:r>
        <w:t>Yes, flexibility in booking appointment is available</w:t>
      </w:r>
    </w:p>
  </w:comment>
  <w:comment w:id="33" w:author="Shrikant Karwa" w:date="2019-03-15T13:45:00Z" w:initials="SK">
    <w:p w14:paraId="70B274AD" w14:textId="6B661E24" w:rsidR="0089448E" w:rsidRDefault="0089448E">
      <w:pPr>
        <w:pStyle w:val="CommentText"/>
      </w:pPr>
      <w:r>
        <w:rPr>
          <w:rStyle w:val="CommentReference"/>
        </w:rPr>
        <w:annotationRef/>
      </w:r>
      <w:r>
        <w:t xml:space="preserve">Try not to miss, if you </w:t>
      </w:r>
      <w:proofErr w:type="spellStart"/>
      <w:r>
        <w:t>cant</w:t>
      </w:r>
      <w:proofErr w:type="spellEnd"/>
      <w:r>
        <w:t xml:space="preserve"> make it reschedule it. If you miss it, reschedule it anyways. </w:t>
      </w:r>
    </w:p>
  </w:comment>
  <w:comment w:id="34" w:author="Shrikant Karwa" w:date="2019-03-15T13:45:00Z" w:initials="SK">
    <w:p w14:paraId="479F3EB1" w14:textId="3393BBBE" w:rsidR="0089448E" w:rsidRDefault="0089448E">
      <w:pPr>
        <w:pStyle w:val="CommentText"/>
      </w:pPr>
      <w:r>
        <w:rPr>
          <w:rStyle w:val="CommentReference"/>
        </w:rPr>
        <w:annotationRef/>
      </w:r>
      <w:r>
        <w:t>Appointment expired. Make a new appointment with a future date</w:t>
      </w:r>
    </w:p>
  </w:comment>
  <w:comment w:id="35" w:author="Shrikant Karwa" w:date="2019-03-15T13:46:00Z" w:initials="SK">
    <w:p w14:paraId="45962910" w14:textId="09DCD46B" w:rsidR="0089448E" w:rsidRDefault="0089448E">
      <w:pPr>
        <w:pStyle w:val="CommentText"/>
      </w:pPr>
      <w:r>
        <w:rPr>
          <w:rStyle w:val="CommentReference"/>
        </w:rPr>
        <w:annotationRef/>
      </w:r>
      <w:r>
        <w:t>Cancel the current appointment and book a fresh new appointment at new location of choice.</w:t>
      </w:r>
    </w:p>
  </w:comment>
  <w:comment w:id="36" w:author="Shrikant Karwa" w:date="2019-03-15T13:47:00Z" w:initials="SK">
    <w:p w14:paraId="77CDC451" w14:textId="4102CFD9" w:rsidR="0089448E" w:rsidRDefault="0089448E">
      <w:pPr>
        <w:pStyle w:val="CommentText"/>
      </w:pPr>
      <w:r>
        <w:rPr>
          <w:rStyle w:val="CommentReference"/>
        </w:rPr>
        <w:annotationRef/>
      </w:r>
      <w:r>
        <w:t>Find the suitable date and make the booking using the XXXXX in the system</w:t>
      </w:r>
    </w:p>
  </w:comment>
  <w:comment w:id="37" w:author="Shrikant Karwa" w:date="2019-03-15T13:47:00Z" w:initials="SK">
    <w:p w14:paraId="23EC8A2E" w14:textId="2EA5E67A" w:rsidR="0089448E" w:rsidRDefault="0089448E">
      <w:pPr>
        <w:pStyle w:val="CommentText"/>
      </w:pPr>
      <w:r>
        <w:rPr>
          <w:rStyle w:val="CommentReference"/>
        </w:rPr>
        <w:annotationRef/>
      </w:r>
      <w:proofErr w:type="spellStart"/>
      <w:r>
        <w:t>Acknolwedgement</w:t>
      </w:r>
      <w:proofErr w:type="spellEnd"/>
      <w:r>
        <w:t xml:space="preserve"> page is only a reference document for your benefit, to remember location/time of appointment etc. At registration, your latest information will be automatically available. Thus no official need to re-print</w:t>
      </w:r>
    </w:p>
  </w:comment>
  <w:comment w:id="38" w:author="Shrikant Karwa" w:date="2019-03-15T13:49:00Z" w:initials="SK">
    <w:p w14:paraId="2D8795DC" w14:textId="2A6B762D" w:rsidR="0089448E" w:rsidRDefault="0089448E">
      <w:pPr>
        <w:pStyle w:val="CommentText"/>
      </w:pPr>
      <w:r>
        <w:rPr>
          <w:rStyle w:val="CommentReference"/>
        </w:rPr>
        <w:annotationRef/>
      </w:r>
      <w:r>
        <w:t xml:space="preserve">Same as earlier </w:t>
      </w:r>
      <w:proofErr w:type="spellStart"/>
      <w:r>
        <w:t>poin</w:t>
      </w:r>
      <w:proofErr w:type="spellEnd"/>
      <w:r>
        <w:t xml:space="preserve">t </w:t>
      </w:r>
    </w:p>
  </w:comment>
  <w:comment w:id="39" w:author="Shrikant Karwa" w:date="2019-03-15T13:49:00Z" w:initials="SK">
    <w:p w14:paraId="77A1713D" w14:textId="08BB5530" w:rsidR="0089448E" w:rsidRDefault="0089448E">
      <w:pPr>
        <w:pStyle w:val="CommentText"/>
      </w:pPr>
      <w:r>
        <w:rPr>
          <w:rStyle w:val="CommentReference"/>
        </w:rPr>
        <w:annotationRef/>
      </w:r>
      <w:r>
        <w:t xml:space="preserve">Mostly Yes, GOM policy required. </w:t>
      </w:r>
    </w:p>
  </w:comment>
  <w:comment w:id="40" w:author="Shrikant Karwa" w:date="2019-03-15T13:50:00Z" w:initials="SK">
    <w:p w14:paraId="15BFC0AC" w14:textId="5A36918F" w:rsidR="0089448E" w:rsidRDefault="0089448E">
      <w:pPr>
        <w:pStyle w:val="CommentText"/>
      </w:pPr>
      <w:r>
        <w:rPr>
          <w:rStyle w:val="CommentReference"/>
        </w:rPr>
        <w:annotationRef/>
      </w:r>
      <w:r>
        <w:t xml:space="preserve">No. Registration will required Biometric and photo capture, thus </w:t>
      </w:r>
      <w:proofErr w:type="spellStart"/>
      <w:r>
        <w:t>your</w:t>
      </w:r>
      <w:proofErr w:type="spellEnd"/>
      <w:r>
        <w:t xml:space="preserve"> are required to be in person present.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892534" w15:done="0"/>
  <w15:commentEx w15:paraId="42B7088D" w15:done="0"/>
  <w15:commentEx w15:paraId="3C1E5868" w15:paraIdParent="42B7088D" w15:done="0"/>
  <w15:commentEx w15:paraId="6DDE0607" w15:paraIdParent="42B7088D" w15:done="0"/>
  <w15:commentEx w15:paraId="5B8FC9F9" w15:done="0"/>
  <w15:commentEx w15:paraId="151B74B6" w15:done="0"/>
  <w15:commentEx w15:paraId="5B666B7C" w15:done="0"/>
  <w15:commentEx w15:paraId="6AA85148" w15:done="0"/>
  <w15:commentEx w15:paraId="5F1844A5" w15:done="0"/>
  <w15:commentEx w15:paraId="322EBE2B" w15:done="0"/>
  <w15:commentEx w15:paraId="306E42BC" w15:done="0"/>
  <w15:commentEx w15:paraId="1479112C" w15:done="0"/>
  <w15:commentEx w15:paraId="1CE41792" w15:done="0"/>
  <w15:commentEx w15:paraId="70B274AD" w15:done="0"/>
  <w15:commentEx w15:paraId="479F3EB1" w15:done="0"/>
  <w15:commentEx w15:paraId="45962910" w15:done="0"/>
  <w15:commentEx w15:paraId="77CDC451" w15:done="0"/>
  <w15:commentEx w15:paraId="23EC8A2E" w15:done="0"/>
  <w15:commentEx w15:paraId="2D8795DC" w15:done="0"/>
  <w15:commentEx w15:paraId="77A1713D" w15:done="0"/>
  <w15:commentEx w15:paraId="15BFC0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892534" w16cid:durableId="203627D9"/>
  <w16cid:commentId w16cid:paraId="42B7088D" w16cid:durableId="203627DA"/>
  <w16cid:commentId w16cid:paraId="3C1E5868" w16cid:durableId="203629F9"/>
  <w16cid:commentId w16cid:paraId="6DDE0607" w16cid:durableId="203629FA"/>
  <w16cid:commentId w16cid:paraId="5B8FC9F9" w16cid:durableId="20362A17"/>
  <w16cid:commentId w16cid:paraId="151B74B6" w16cid:durableId="203627DB"/>
  <w16cid:commentId w16cid:paraId="5B666B7C" w16cid:durableId="20362A24"/>
  <w16cid:commentId w16cid:paraId="6AA85148" w16cid:durableId="20362A37"/>
  <w16cid:commentId w16cid:paraId="5F1844A5" w16cid:durableId="20362A57"/>
  <w16cid:commentId w16cid:paraId="322EBE2B" w16cid:durableId="20362A7C"/>
  <w16cid:commentId w16cid:paraId="306E42BC" w16cid:durableId="20362A92"/>
  <w16cid:commentId w16cid:paraId="1479112C" w16cid:durableId="20362AAF"/>
  <w16cid:commentId w16cid:paraId="1CE41792" w16cid:durableId="20362AC7"/>
  <w16cid:commentId w16cid:paraId="70B274AD" w16cid:durableId="20362AE8"/>
  <w16cid:commentId w16cid:paraId="479F3EB1" w16cid:durableId="20362B11"/>
  <w16cid:commentId w16cid:paraId="45962910" w16cid:durableId="20362B35"/>
  <w16cid:commentId w16cid:paraId="77CDC451" w16cid:durableId="20362B54"/>
  <w16cid:commentId w16cid:paraId="23EC8A2E" w16cid:durableId="20362B8A"/>
  <w16cid:commentId w16cid:paraId="2D8795DC" w16cid:durableId="20362BE4"/>
  <w16cid:commentId w16cid:paraId="77A1713D" w16cid:durableId="20362BF5"/>
  <w16cid:commentId w16cid:paraId="15BFC0AC" w16cid:durableId="20362C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9C1CF" w14:textId="77777777" w:rsidR="003C150B" w:rsidRDefault="003C150B" w:rsidP="00351460">
      <w:pPr>
        <w:spacing w:after="0" w:line="240" w:lineRule="auto"/>
      </w:pPr>
      <w:r>
        <w:separator/>
      </w:r>
    </w:p>
  </w:endnote>
  <w:endnote w:type="continuationSeparator" w:id="0">
    <w:p w14:paraId="77C87EFC" w14:textId="77777777" w:rsidR="003C150B" w:rsidRDefault="003C150B" w:rsidP="00351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6F8CA" w14:textId="77777777" w:rsidR="003C150B" w:rsidRDefault="003C150B" w:rsidP="00351460">
      <w:pPr>
        <w:spacing w:after="0" w:line="240" w:lineRule="auto"/>
      </w:pPr>
      <w:r>
        <w:separator/>
      </w:r>
    </w:p>
  </w:footnote>
  <w:footnote w:type="continuationSeparator" w:id="0">
    <w:p w14:paraId="02BE2BC3" w14:textId="77777777" w:rsidR="003C150B" w:rsidRDefault="003C150B" w:rsidP="00351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6558"/>
    <w:multiLevelType w:val="hybridMultilevel"/>
    <w:tmpl w:val="4F20D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444B93"/>
    <w:multiLevelType w:val="hybridMultilevel"/>
    <w:tmpl w:val="ADCCE4E2"/>
    <w:lvl w:ilvl="0" w:tplc="583678F4">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97483B"/>
    <w:multiLevelType w:val="hybridMultilevel"/>
    <w:tmpl w:val="9C3C2EF6"/>
    <w:lvl w:ilvl="0" w:tplc="DC7E7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B35C58"/>
    <w:multiLevelType w:val="hybridMultilevel"/>
    <w:tmpl w:val="6916E794"/>
    <w:lvl w:ilvl="0" w:tplc="EEDE622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965883"/>
    <w:multiLevelType w:val="hybridMultilevel"/>
    <w:tmpl w:val="2A2C4758"/>
    <w:lvl w:ilvl="0" w:tplc="829C2E9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4060AC"/>
    <w:multiLevelType w:val="hybridMultilevel"/>
    <w:tmpl w:val="278EEAC0"/>
    <w:lvl w:ilvl="0" w:tplc="97D8E1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264B8"/>
    <w:multiLevelType w:val="hybridMultilevel"/>
    <w:tmpl w:val="41E2F7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CD227F"/>
    <w:multiLevelType w:val="hybridMultilevel"/>
    <w:tmpl w:val="2BD04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FD0E3A"/>
    <w:multiLevelType w:val="hybridMultilevel"/>
    <w:tmpl w:val="E5F2F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3D23AB"/>
    <w:multiLevelType w:val="hybridMultilevel"/>
    <w:tmpl w:val="FD4274DE"/>
    <w:lvl w:ilvl="0" w:tplc="97D8E1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743FA7"/>
    <w:multiLevelType w:val="hybridMultilevel"/>
    <w:tmpl w:val="6C72A8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2F96"/>
    <w:multiLevelType w:val="hybridMultilevel"/>
    <w:tmpl w:val="AE8A5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E14C96"/>
    <w:multiLevelType w:val="hybridMultilevel"/>
    <w:tmpl w:val="B9348728"/>
    <w:lvl w:ilvl="0" w:tplc="89E6A3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D770BC"/>
    <w:multiLevelType w:val="hybridMultilevel"/>
    <w:tmpl w:val="CDD4D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D80B70"/>
    <w:multiLevelType w:val="hybridMultilevel"/>
    <w:tmpl w:val="00144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EA1A7D"/>
    <w:multiLevelType w:val="hybridMultilevel"/>
    <w:tmpl w:val="FE7CA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B0279"/>
    <w:multiLevelType w:val="hybridMultilevel"/>
    <w:tmpl w:val="EB326E32"/>
    <w:lvl w:ilvl="0" w:tplc="6D88516C">
      <w:start w:val="1"/>
      <w:numFmt w:val="decimal"/>
      <w:lvlText w:val="%1."/>
      <w:lvlJc w:val="left"/>
      <w:pPr>
        <w:ind w:left="360" w:hanging="360"/>
      </w:pPr>
      <w:rPr>
        <w:rFonts w:hint="default"/>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DF0244F"/>
    <w:multiLevelType w:val="hybridMultilevel"/>
    <w:tmpl w:val="9C3C2EF6"/>
    <w:lvl w:ilvl="0" w:tplc="DC7E7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7"/>
  </w:num>
  <w:num w:numId="3">
    <w:abstractNumId w:val="14"/>
  </w:num>
  <w:num w:numId="4">
    <w:abstractNumId w:val="13"/>
  </w:num>
  <w:num w:numId="5">
    <w:abstractNumId w:val="8"/>
  </w:num>
  <w:num w:numId="6">
    <w:abstractNumId w:val="11"/>
  </w:num>
  <w:num w:numId="7">
    <w:abstractNumId w:val="10"/>
  </w:num>
  <w:num w:numId="8">
    <w:abstractNumId w:val="17"/>
  </w:num>
  <w:num w:numId="9">
    <w:abstractNumId w:val="2"/>
  </w:num>
  <w:num w:numId="10">
    <w:abstractNumId w:val="12"/>
  </w:num>
  <w:num w:numId="11">
    <w:abstractNumId w:val="0"/>
  </w:num>
  <w:num w:numId="12">
    <w:abstractNumId w:val="6"/>
  </w:num>
  <w:num w:numId="13">
    <w:abstractNumId w:val="1"/>
  </w:num>
  <w:num w:numId="14">
    <w:abstractNumId w:val="3"/>
  </w:num>
  <w:num w:numId="15">
    <w:abstractNumId w:val="16"/>
  </w:num>
  <w:num w:numId="16">
    <w:abstractNumId w:val="5"/>
  </w:num>
  <w:num w:numId="17">
    <w:abstractNumId w:val="9"/>
  </w:num>
  <w:num w:numId="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rijoni Sen">
    <w15:presenceInfo w15:providerId="Windows Live" w15:userId="f86ed573ef12b0c2"/>
  </w15:person>
  <w15:person w15:author="Shrikant Karwa">
    <w15:presenceInfo w15:providerId="AD" w15:userId="S::shri@mosip.io::3f84f223-f422-457f-9573-a5a195752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BB3"/>
    <w:rsid w:val="0009214B"/>
    <w:rsid w:val="00093DBB"/>
    <w:rsid w:val="00095466"/>
    <w:rsid w:val="00122F8D"/>
    <w:rsid w:val="00140F39"/>
    <w:rsid w:val="001578DC"/>
    <w:rsid w:val="001F010C"/>
    <w:rsid w:val="001F0741"/>
    <w:rsid w:val="0023013A"/>
    <w:rsid w:val="002377AD"/>
    <w:rsid w:val="00257DAE"/>
    <w:rsid w:val="00277D27"/>
    <w:rsid w:val="002E2502"/>
    <w:rsid w:val="00322E4F"/>
    <w:rsid w:val="00351460"/>
    <w:rsid w:val="003C150B"/>
    <w:rsid w:val="003D49F7"/>
    <w:rsid w:val="003F4B58"/>
    <w:rsid w:val="004059A4"/>
    <w:rsid w:val="00411DD0"/>
    <w:rsid w:val="00422455"/>
    <w:rsid w:val="00477F39"/>
    <w:rsid w:val="00507453"/>
    <w:rsid w:val="005640FB"/>
    <w:rsid w:val="005A3CAE"/>
    <w:rsid w:val="00614BCF"/>
    <w:rsid w:val="00624105"/>
    <w:rsid w:val="006455D4"/>
    <w:rsid w:val="00680813"/>
    <w:rsid w:val="006B6283"/>
    <w:rsid w:val="00702F9C"/>
    <w:rsid w:val="0073143B"/>
    <w:rsid w:val="0077152F"/>
    <w:rsid w:val="007A43B5"/>
    <w:rsid w:val="007B6052"/>
    <w:rsid w:val="007B75A3"/>
    <w:rsid w:val="0080185D"/>
    <w:rsid w:val="008202BA"/>
    <w:rsid w:val="00825B47"/>
    <w:rsid w:val="00884F1C"/>
    <w:rsid w:val="0089448E"/>
    <w:rsid w:val="008C1C81"/>
    <w:rsid w:val="009220B8"/>
    <w:rsid w:val="00977C9F"/>
    <w:rsid w:val="009D1804"/>
    <w:rsid w:val="009D65AA"/>
    <w:rsid w:val="009F0BB3"/>
    <w:rsid w:val="00A12C13"/>
    <w:rsid w:val="00A1798B"/>
    <w:rsid w:val="00AE6F54"/>
    <w:rsid w:val="00AF2723"/>
    <w:rsid w:val="00AF70F7"/>
    <w:rsid w:val="00B01FF1"/>
    <w:rsid w:val="00B223C3"/>
    <w:rsid w:val="00BB1C20"/>
    <w:rsid w:val="00BF3914"/>
    <w:rsid w:val="00C4786A"/>
    <w:rsid w:val="00CD4BFE"/>
    <w:rsid w:val="00CF2CDE"/>
    <w:rsid w:val="00D15F50"/>
    <w:rsid w:val="00D214CD"/>
    <w:rsid w:val="00D4118D"/>
    <w:rsid w:val="00D7072A"/>
    <w:rsid w:val="00D744C8"/>
    <w:rsid w:val="00DA41D8"/>
    <w:rsid w:val="00DC76D1"/>
    <w:rsid w:val="00E20A5D"/>
    <w:rsid w:val="00E627AC"/>
    <w:rsid w:val="00E6750F"/>
    <w:rsid w:val="00E903B3"/>
    <w:rsid w:val="00E91106"/>
    <w:rsid w:val="00F47C0E"/>
    <w:rsid w:val="00FA1BA3"/>
    <w:rsid w:val="00FC7ED8"/>
    <w:rsid w:val="00FD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87562"/>
  <w15:chartTrackingRefBased/>
  <w15:docId w15:val="{1BCECF36-624C-42EE-BB67-814C1B75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6052"/>
    <w:rPr>
      <w:b/>
      <w:bCs/>
    </w:rPr>
  </w:style>
  <w:style w:type="paragraph" w:styleId="ListParagraph">
    <w:name w:val="List Paragraph"/>
    <w:basedOn w:val="Normal"/>
    <w:uiPriority w:val="34"/>
    <w:qFormat/>
    <w:rsid w:val="009D65AA"/>
    <w:pPr>
      <w:ind w:left="720"/>
      <w:contextualSpacing/>
    </w:pPr>
  </w:style>
  <w:style w:type="character" w:customStyle="1" w:styleId="uiqtextrenderedqtext">
    <w:name w:val="ui_qtext_rendered_qtext"/>
    <w:basedOn w:val="DefaultParagraphFont"/>
    <w:rsid w:val="003D49F7"/>
  </w:style>
  <w:style w:type="paragraph" w:styleId="BalloonText">
    <w:name w:val="Balloon Text"/>
    <w:basedOn w:val="Normal"/>
    <w:link w:val="BalloonTextChar"/>
    <w:uiPriority w:val="99"/>
    <w:semiHidden/>
    <w:unhideWhenUsed/>
    <w:rsid w:val="001F010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010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F010C"/>
    <w:rPr>
      <w:sz w:val="18"/>
      <w:szCs w:val="18"/>
    </w:rPr>
  </w:style>
  <w:style w:type="paragraph" w:styleId="CommentText">
    <w:name w:val="annotation text"/>
    <w:basedOn w:val="Normal"/>
    <w:link w:val="CommentTextChar"/>
    <w:uiPriority w:val="99"/>
    <w:semiHidden/>
    <w:unhideWhenUsed/>
    <w:rsid w:val="001F010C"/>
    <w:pPr>
      <w:spacing w:line="240" w:lineRule="auto"/>
    </w:pPr>
    <w:rPr>
      <w:sz w:val="24"/>
      <w:szCs w:val="24"/>
    </w:rPr>
  </w:style>
  <w:style w:type="character" w:customStyle="1" w:styleId="CommentTextChar">
    <w:name w:val="Comment Text Char"/>
    <w:basedOn w:val="DefaultParagraphFont"/>
    <w:link w:val="CommentText"/>
    <w:uiPriority w:val="99"/>
    <w:semiHidden/>
    <w:rsid w:val="001F010C"/>
    <w:rPr>
      <w:sz w:val="24"/>
      <w:szCs w:val="24"/>
    </w:rPr>
  </w:style>
  <w:style w:type="paragraph" w:styleId="CommentSubject">
    <w:name w:val="annotation subject"/>
    <w:basedOn w:val="CommentText"/>
    <w:next w:val="CommentText"/>
    <w:link w:val="CommentSubjectChar"/>
    <w:uiPriority w:val="99"/>
    <w:semiHidden/>
    <w:unhideWhenUsed/>
    <w:rsid w:val="001F010C"/>
    <w:rPr>
      <w:b/>
      <w:bCs/>
      <w:sz w:val="20"/>
      <w:szCs w:val="20"/>
    </w:rPr>
  </w:style>
  <w:style w:type="character" w:customStyle="1" w:styleId="CommentSubjectChar">
    <w:name w:val="Comment Subject Char"/>
    <w:basedOn w:val="CommentTextChar"/>
    <w:link w:val="CommentSubject"/>
    <w:uiPriority w:val="99"/>
    <w:semiHidden/>
    <w:rsid w:val="001F010C"/>
    <w:rPr>
      <w:b/>
      <w:bCs/>
      <w:sz w:val="20"/>
      <w:szCs w:val="20"/>
    </w:rPr>
  </w:style>
  <w:style w:type="paragraph" w:customStyle="1" w:styleId="gmail-msolistparagraph">
    <w:name w:val="gmail-msolistparagraph"/>
    <w:basedOn w:val="Normal"/>
    <w:rsid w:val="00D214CD"/>
    <w:pPr>
      <w:spacing w:before="100" w:beforeAutospacing="1" w:after="100" w:afterAutospacing="1" w:line="240" w:lineRule="auto"/>
    </w:pPr>
    <w:rPr>
      <w:rFonts w:ascii="Times New Roman" w:eastAsia="Times New Roman" w:hAnsi="Times New Roman" w:cs="Times New Roman"/>
      <w:sz w:val="24"/>
      <w:szCs w:val="24"/>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3894">
      <w:bodyDiv w:val="1"/>
      <w:marLeft w:val="0"/>
      <w:marRight w:val="0"/>
      <w:marTop w:val="0"/>
      <w:marBottom w:val="0"/>
      <w:divBdr>
        <w:top w:val="none" w:sz="0" w:space="0" w:color="auto"/>
        <w:left w:val="none" w:sz="0" w:space="0" w:color="auto"/>
        <w:bottom w:val="none" w:sz="0" w:space="0" w:color="auto"/>
        <w:right w:val="none" w:sz="0" w:space="0" w:color="auto"/>
      </w:divBdr>
    </w:div>
    <w:div w:id="880939855">
      <w:bodyDiv w:val="1"/>
      <w:marLeft w:val="0"/>
      <w:marRight w:val="0"/>
      <w:marTop w:val="0"/>
      <w:marBottom w:val="0"/>
      <w:divBdr>
        <w:top w:val="none" w:sz="0" w:space="0" w:color="auto"/>
        <w:left w:val="none" w:sz="0" w:space="0" w:color="auto"/>
        <w:bottom w:val="none" w:sz="0" w:space="0" w:color="auto"/>
        <w:right w:val="none" w:sz="0" w:space="0" w:color="auto"/>
      </w:divBdr>
    </w:div>
    <w:div w:id="981547127">
      <w:bodyDiv w:val="1"/>
      <w:marLeft w:val="0"/>
      <w:marRight w:val="0"/>
      <w:marTop w:val="0"/>
      <w:marBottom w:val="0"/>
      <w:divBdr>
        <w:top w:val="none" w:sz="0" w:space="0" w:color="auto"/>
        <w:left w:val="none" w:sz="0" w:space="0" w:color="auto"/>
        <w:bottom w:val="none" w:sz="0" w:space="0" w:color="auto"/>
        <w:right w:val="none" w:sz="0" w:space="0" w:color="auto"/>
      </w:divBdr>
    </w:div>
    <w:div w:id="194538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Vyas Vemuri</dc:creator>
  <cp:keywords/>
  <dc:description/>
  <cp:lastModifiedBy>Shrikant Karwa</cp:lastModifiedBy>
  <cp:revision>2</cp:revision>
  <dcterms:created xsi:type="dcterms:W3CDTF">2019-03-15T08:21:00Z</dcterms:created>
  <dcterms:modified xsi:type="dcterms:W3CDTF">2019-03-15T08:21:00Z</dcterms:modified>
</cp:coreProperties>
</file>