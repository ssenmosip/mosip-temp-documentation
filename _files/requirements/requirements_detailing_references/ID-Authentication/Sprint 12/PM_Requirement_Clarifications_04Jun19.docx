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2BC" w:rsidRPr="000B6886" w:rsidRDefault="000B6886" w:rsidP="000B6886">
      <w:pPr>
        <w:jc w:val="center"/>
        <w:rPr>
          <w:rFonts w:ascii="Cambria" w:hAnsi="Cambria" w:cs="Arial"/>
        </w:rPr>
      </w:pPr>
      <w:r w:rsidRPr="000B6886">
        <w:rPr>
          <w:rFonts w:ascii="Cambria" w:hAnsi="Cambria" w:cs="Arial"/>
          <w:b/>
          <w:i/>
          <w:sz w:val="32"/>
          <w:szCs w:val="32"/>
          <w:u w:val="single"/>
        </w:rPr>
        <w:t>Partner Management</w:t>
      </w:r>
      <w:r>
        <w:rPr>
          <w:rFonts w:ascii="Cambria" w:hAnsi="Cambria" w:cs="Arial"/>
        </w:rPr>
        <w:t>:</w:t>
      </w:r>
      <w:r w:rsidR="00F220D9">
        <w:rPr>
          <w:rFonts w:ascii="Cambria" w:hAnsi="Cambria" w:cs="Arial"/>
        </w:rPr>
        <w:br/>
      </w:r>
    </w:p>
    <w:p w:rsidR="000C72BC" w:rsidRPr="000B6886" w:rsidRDefault="000C72BC" w:rsidP="000A5E1B">
      <w:pPr>
        <w:pStyle w:val="ListParagraph"/>
        <w:numPr>
          <w:ilvl w:val="0"/>
          <w:numId w:val="1"/>
        </w:numPr>
        <w:rPr>
          <w:rFonts w:ascii="Cambria" w:hAnsi="Cambria" w:cs="Arial"/>
          <w:color w:val="0070C0"/>
        </w:rPr>
      </w:pPr>
      <w:r w:rsidRPr="000B6886">
        <w:rPr>
          <w:rFonts w:ascii="Cambria" w:hAnsi="Cambria" w:cs="Arial"/>
          <w:b/>
          <w:i/>
          <w:color w:val="0070C0"/>
          <w:u w:val="single"/>
        </w:rPr>
        <w:t>Roles</w:t>
      </w:r>
      <w:r w:rsidRPr="000B6886">
        <w:rPr>
          <w:rFonts w:ascii="Cambria" w:hAnsi="Cambria" w:cs="Arial"/>
          <w:color w:val="0070C0"/>
        </w:rPr>
        <w:t>:</w:t>
      </w:r>
      <w:r w:rsidR="000B6886">
        <w:rPr>
          <w:rFonts w:ascii="Cambria" w:hAnsi="Cambria" w:cs="Arial"/>
          <w:color w:val="0070C0"/>
        </w:rPr>
        <w:br/>
      </w:r>
    </w:p>
    <w:p w:rsidR="00422B1E" w:rsidRDefault="000C72BC" w:rsidP="00422B1E">
      <w:pPr>
        <w:pStyle w:val="ListParagraph"/>
        <w:numPr>
          <w:ilvl w:val="0"/>
          <w:numId w:val="11"/>
        </w:numPr>
        <w:rPr>
          <w:rFonts w:ascii="Cambria" w:hAnsi="Cambria" w:cs="Arial"/>
          <w:color w:val="0070C0"/>
        </w:rPr>
      </w:pPr>
      <w:r w:rsidRPr="00422B1E">
        <w:rPr>
          <w:rFonts w:ascii="Cambria" w:hAnsi="Cambria" w:cs="Arial"/>
          <w:i/>
          <w:color w:val="0070C0"/>
          <w:u w:val="single"/>
        </w:rPr>
        <w:t>MOSIP Admin</w:t>
      </w:r>
      <w:r w:rsidR="00743B05" w:rsidRPr="00422B1E">
        <w:rPr>
          <w:rFonts w:ascii="Cambria" w:hAnsi="Cambria" w:cs="Arial"/>
          <w:color w:val="0070C0"/>
        </w:rPr>
        <w:t xml:space="preserve">: </w:t>
      </w:r>
    </w:p>
    <w:p w:rsidR="00B727DF" w:rsidRPr="00B727DF" w:rsidRDefault="00B727DF" w:rsidP="00422B1E">
      <w:pPr>
        <w:pStyle w:val="ListParagraph"/>
        <w:numPr>
          <w:ilvl w:val="1"/>
          <w:numId w:val="11"/>
        </w:numPr>
        <w:rPr>
          <w:rFonts w:ascii="Cambria" w:hAnsi="Cambria" w:cs="Arial"/>
          <w:color w:val="0070C0"/>
        </w:rPr>
      </w:pPr>
      <w:r>
        <w:rPr>
          <w:rFonts w:ascii="Cambria" w:eastAsia="Times New Roman" w:hAnsi="Cambria" w:cs="Arial"/>
          <w:color w:val="0070C0"/>
        </w:rPr>
        <w:t>Create MISPs</w:t>
      </w:r>
    </w:p>
    <w:p w:rsidR="00743B05" w:rsidRPr="00422B1E" w:rsidRDefault="00743B05" w:rsidP="00422B1E">
      <w:pPr>
        <w:pStyle w:val="ListParagraph"/>
        <w:numPr>
          <w:ilvl w:val="1"/>
          <w:numId w:val="11"/>
        </w:numPr>
        <w:rPr>
          <w:rFonts w:ascii="Cambria" w:hAnsi="Cambria" w:cs="Arial"/>
          <w:color w:val="0070C0"/>
        </w:rPr>
      </w:pPr>
      <w:r w:rsidRPr="00422B1E">
        <w:rPr>
          <w:rFonts w:ascii="Cambria" w:eastAsia="Times New Roman" w:hAnsi="Cambria" w:cs="Arial"/>
          <w:color w:val="0070C0"/>
        </w:rPr>
        <w:t>Create</w:t>
      </w:r>
      <w:r w:rsidR="009E182D" w:rsidRPr="00422B1E">
        <w:rPr>
          <w:rFonts w:ascii="Cambria" w:eastAsia="Times New Roman" w:hAnsi="Cambria" w:cs="Arial"/>
          <w:color w:val="0070C0"/>
        </w:rPr>
        <w:t>/Manage</w:t>
      </w:r>
      <w:r w:rsidRPr="00422B1E">
        <w:rPr>
          <w:rFonts w:ascii="Cambria" w:eastAsia="Times New Roman" w:hAnsi="Cambria" w:cs="Arial"/>
          <w:color w:val="0070C0"/>
        </w:rPr>
        <w:t xml:space="preserve"> </w:t>
      </w:r>
      <w:del w:id="0" w:author="Ramesh.Narayanan" w:date="2019-06-05T17:32:00Z">
        <w:r w:rsidRPr="00422B1E" w:rsidDel="00BB4585">
          <w:rPr>
            <w:rFonts w:ascii="Cambria" w:eastAsia="Times New Roman" w:hAnsi="Cambria" w:cs="Arial"/>
            <w:color w:val="0070C0"/>
          </w:rPr>
          <w:delText xml:space="preserve">Regulator </w:delText>
        </w:r>
      </w:del>
      <w:r w:rsidRPr="00422B1E">
        <w:rPr>
          <w:rFonts w:ascii="Cambria" w:eastAsia="Times New Roman" w:hAnsi="Cambria" w:cs="Arial"/>
          <w:color w:val="0070C0"/>
        </w:rPr>
        <w:t>Users (</w:t>
      </w:r>
      <w:ins w:id="1" w:author="Ramesh.Narayanan" w:date="2019-06-05T17:32:00Z">
        <w:r w:rsidR="00BB4585">
          <w:rPr>
            <w:rFonts w:ascii="Cambria" w:eastAsia="Times New Roman" w:hAnsi="Cambria" w:cs="Arial"/>
            <w:color w:val="0070C0"/>
          </w:rPr>
          <w:t xml:space="preserve">MISP, </w:t>
        </w:r>
      </w:ins>
      <w:r w:rsidRPr="00422B1E">
        <w:rPr>
          <w:rFonts w:ascii="Cambria" w:eastAsia="Times New Roman" w:hAnsi="Cambria" w:cs="Arial"/>
          <w:color w:val="0070C0"/>
        </w:rPr>
        <w:t>Policy Manager and Partner Manager</w:t>
      </w:r>
      <w:ins w:id="2" w:author="Ramesh.Narayanan" w:date="2019-06-05T17:34:00Z">
        <w:r w:rsidR="00BB4585">
          <w:rPr>
            <w:rFonts w:ascii="Cambria" w:eastAsia="Times New Roman" w:hAnsi="Cambria" w:cs="Arial"/>
            <w:color w:val="0070C0"/>
          </w:rPr>
          <w:t xml:space="preserve"> roles</w:t>
        </w:r>
      </w:ins>
      <w:r w:rsidRPr="00422B1E">
        <w:rPr>
          <w:rFonts w:ascii="Cambria" w:eastAsia="Times New Roman" w:hAnsi="Cambria" w:cs="Arial"/>
          <w:color w:val="0070C0"/>
        </w:rPr>
        <w:t>)</w:t>
      </w:r>
      <w:r w:rsidR="00B727DF">
        <w:rPr>
          <w:rFonts w:ascii="Cambria" w:eastAsia="Times New Roman" w:hAnsi="Cambria" w:cs="Arial"/>
          <w:color w:val="0070C0"/>
        </w:rPr>
        <w:br/>
      </w:r>
    </w:p>
    <w:p w:rsidR="00743B05" w:rsidRPr="000B6886" w:rsidRDefault="000C72BC" w:rsidP="00422B1E">
      <w:pPr>
        <w:pStyle w:val="ListParagraph"/>
        <w:numPr>
          <w:ilvl w:val="0"/>
          <w:numId w:val="11"/>
        </w:numPr>
        <w:rPr>
          <w:rFonts w:ascii="Cambria" w:hAnsi="Cambria" w:cs="Arial"/>
          <w:color w:val="0070C0"/>
        </w:rPr>
      </w:pPr>
      <w:r w:rsidRPr="000B6886">
        <w:rPr>
          <w:rFonts w:ascii="Cambria" w:hAnsi="Cambria" w:cs="Arial"/>
          <w:i/>
          <w:color w:val="0070C0"/>
          <w:u w:val="single"/>
        </w:rPr>
        <w:t>Policy Manager</w:t>
      </w:r>
      <w:r w:rsidR="000B6886">
        <w:rPr>
          <w:rFonts w:ascii="Cambria" w:hAnsi="Cambria" w:cs="Arial"/>
          <w:color w:val="0070C0"/>
        </w:rPr>
        <w:t>:</w:t>
      </w:r>
    </w:p>
    <w:p w:rsidR="00422B1E" w:rsidRPr="00422B1E" w:rsidRDefault="00422B1E" w:rsidP="00422B1E">
      <w:pPr>
        <w:pStyle w:val="ListParagraph"/>
        <w:numPr>
          <w:ilvl w:val="1"/>
          <w:numId w:val="11"/>
        </w:numPr>
        <w:rPr>
          <w:rFonts w:ascii="Cambria" w:hAnsi="Cambria" w:cs="Arial"/>
          <w:color w:val="0070C0"/>
        </w:rPr>
      </w:pPr>
      <w:r>
        <w:rPr>
          <w:rFonts w:ascii="Cambria" w:eastAsia="Times New Roman" w:hAnsi="Cambria" w:cs="Arial"/>
          <w:color w:val="0070C0"/>
        </w:rPr>
        <w:t>Create and publish policies</w:t>
      </w:r>
    </w:p>
    <w:p w:rsidR="000C72BC" w:rsidRPr="000B6886" w:rsidRDefault="00743B05" w:rsidP="00422B1E">
      <w:pPr>
        <w:pStyle w:val="ListParagraph"/>
        <w:numPr>
          <w:ilvl w:val="1"/>
          <w:numId w:val="11"/>
        </w:numPr>
        <w:rPr>
          <w:rFonts w:ascii="Cambria" w:hAnsi="Cambria" w:cs="Arial"/>
          <w:color w:val="0070C0"/>
        </w:rPr>
      </w:pPr>
      <w:r w:rsidRPr="000B6886">
        <w:rPr>
          <w:rFonts w:ascii="Cambria" w:eastAsia="Times New Roman" w:hAnsi="Cambria" w:cs="Arial"/>
          <w:color w:val="0070C0"/>
        </w:rPr>
        <w:t>Manage policies</w:t>
      </w:r>
      <w:r w:rsidR="00422B1E">
        <w:rPr>
          <w:rFonts w:ascii="Cambria" w:eastAsia="Times New Roman" w:hAnsi="Cambria" w:cs="Arial"/>
          <w:color w:val="0070C0"/>
        </w:rPr>
        <w:br/>
      </w:r>
    </w:p>
    <w:p w:rsidR="000C72BC" w:rsidRPr="000B6886" w:rsidRDefault="000C72BC" w:rsidP="00422B1E">
      <w:pPr>
        <w:pStyle w:val="ListParagraph"/>
        <w:numPr>
          <w:ilvl w:val="0"/>
          <w:numId w:val="11"/>
        </w:numPr>
        <w:rPr>
          <w:rFonts w:ascii="Cambria" w:hAnsi="Cambria" w:cs="Arial"/>
          <w:color w:val="0070C0"/>
        </w:rPr>
      </w:pPr>
      <w:r w:rsidRPr="000B6886">
        <w:rPr>
          <w:rFonts w:ascii="Cambria" w:hAnsi="Cambria" w:cs="Arial"/>
          <w:i/>
          <w:color w:val="0070C0"/>
          <w:u w:val="single"/>
        </w:rPr>
        <w:t>Partner Manager</w:t>
      </w:r>
      <w:r w:rsidR="000B6886">
        <w:rPr>
          <w:rFonts w:ascii="Cambria" w:hAnsi="Cambria" w:cs="Arial"/>
          <w:color w:val="0070C0"/>
        </w:rPr>
        <w:t>:</w:t>
      </w:r>
    </w:p>
    <w:p w:rsidR="00422B1E" w:rsidRDefault="00743B05" w:rsidP="00422B1E">
      <w:pPr>
        <w:pStyle w:val="ListParagraph"/>
        <w:numPr>
          <w:ilvl w:val="1"/>
          <w:numId w:val="11"/>
        </w:numPr>
        <w:spacing w:after="240"/>
        <w:rPr>
          <w:rFonts w:ascii="Cambria" w:eastAsia="Times New Roman" w:hAnsi="Cambria" w:cs="Arial"/>
          <w:color w:val="0070C0"/>
        </w:rPr>
      </w:pPr>
      <w:r w:rsidRPr="000B6886">
        <w:rPr>
          <w:rFonts w:ascii="Cambria" w:eastAsia="Times New Roman" w:hAnsi="Cambria" w:cs="Arial"/>
          <w:color w:val="0070C0"/>
        </w:rPr>
        <w:t>Approve/Reject Partner API</w:t>
      </w:r>
      <w:r w:rsidR="00422B1E">
        <w:rPr>
          <w:rFonts w:ascii="Cambria" w:eastAsia="Times New Roman" w:hAnsi="Cambria" w:cs="Arial"/>
          <w:color w:val="0070C0"/>
        </w:rPr>
        <w:t xml:space="preserve"> Key requests post scrutiny.</w:t>
      </w:r>
    </w:p>
    <w:p w:rsidR="00422B1E" w:rsidRDefault="00422B1E" w:rsidP="00422B1E">
      <w:pPr>
        <w:pStyle w:val="ListParagraph"/>
        <w:numPr>
          <w:ilvl w:val="1"/>
          <w:numId w:val="11"/>
        </w:numPr>
        <w:spacing w:after="240"/>
        <w:rPr>
          <w:rFonts w:ascii="Cambria" w:eastAsia="Times New Roman" w:hAnsi="Cambria" w:cs="Arial"/>
          <w:color w:val="0070C0"/>
        </w:rPr>
      </w:pPr>
      <w:r>
        <w:rPr>
          <w:rFonts w:ascii="Cambria" w:eastAsia="Times New Roman" w:hAnsi="Cambria" w:cs="Arial"/>
          <w:color w:val="0070C0"/>
        </w:rPr>
        <w:t>Associate policy to API Key</w:t>
      </w:r>
    </w:p>
    <w:p w:rsidR="00422B1E" w:rsidRDefault="00743B05" w:rsidP="00422B1E">
      <w:pPr>
        <w:pStyle w:val="ListParagraph"/>
        <w:numPr>
          <w:ilvl w:val="1"/>
          <w:numId w:val="11"/>
        </w:numPr>
        <w:spacing w:after="240"/>
        <w:rPr>
          <w:rFonts w:ascii="Cambria" w:eastAsia="Times New Roman" w:hAnsi="Cambria" w:cs="Arial"/>
          <w:color w:val="0070C0"/>
        </w:rPr>
      </w:pPr>
      <w:r w:rsidRPr="000B6886">
        <w:rPr>
          <w:rFonts w:ascii="Cambria" w:eastAsia="Times New Roman" w:hAnsi="Cambria" w:cs="Arial"/>
          <w:color w:val="0070C0"/>
        </w:rPr>
        <w:t xml:space="preserve">Deactivate / </w:t>
      </w:r>
      <w:r w:rsidR="00422B1E">
        <w:rPr>
          <w:rFonts w:ascii="Cambria" w:eastAsia="Times New Roman" w:hAnsi="Cambria" w:cs="Arial"/>
          <w:color w:val="0070C0"/>
        </w:rPr>
        <w:t>Activate API Key of Partner.</w:t>
      </w:r>
    </w:p>
    <w:p w:rsidR="00422B1E" w:rsidRDefault="00743B05" w:rsidP="00422B1E">
      <w:pPr>
        <w:pStyle w:val="ListParagraph"/>
        <w:numPr>
          <w:ilvl w:val="1"/>
          <w:numId w:val="11"/>
        </w:numPr>
        <w:spacing w:after="240"/>
        <w:rPr>
          <w:rFonts w:ascii="Cambria" w:eastAsia="Times New Roman" w:hAnsi="Cambria" w:cs="Arial"/>
          <w:color w:val="0070C0"/>
        </w:rPr>
      </w:pPr>
      <w:r w:rsidRPr="000B6886">
        <w:rPr>
          <w:rFonts w:ascii="Cambria" w:eastAsia="Times New Roman" w:hAnsi="Cambria" w:cs="Arial"/>
          <w:color w:val="0070C0"/>
        </w:rPr>
        <w:t>Deactivate / Activate Partner</w:t>
      </w:r>
      <w:r w:rsidR="00422B1E">
        <w:rPr>
          <w:rFonts w:ascii="Cambria" w:eastAsia="Times New Roman" w:hAnsi="Cambria" w:cs="Arial"/>
          <w:color w:val="0070C0"/>
        </w:rPr>
        <w:br/>
      </w:r>
    </w:p>
    <w:p w:rsidR="00076BDA" w:rsidRPr="00076BDA" w:rsidRDefault="000B6886" w:rsidP="00422B1E">
      <w:pPr>
        <w:pStyle w:val="ListParagraph"/>
        <w:numPr>
          <w:ilvl w:val="0"/>
          <w:numId w:val="11"/>
        </w:numPr>
        <w:spacing w:after="240"/>
        <w:rPr>
          <w:rFonts w:ascii="Cambria" w:eastAsia="Times New Roman" w:hAnsi="Cambria" w:cs="Arial"/>
          <w:color w:val="0070C0"/>
        </w:rPr>
      </w:pPr>
      <w:r w:rsidRPr="00422B1E">
        <w:rPr>
          <w:rFonts w:ascii="Cambria" w:hAnsi="Cambria" w:cs="Arial"/>
          <w:i/>
          <w:color w:val="0070C0"/>
        </w:rPr>
        <w:t xml:space="preserve"> </w:t>
      </w:r>
      <w:r w:rsidR="000C72BC" w:rsidRPr="00422B1E">
        <w:rPr>
          <w:rFonts w:ascii="Cambria" w:hAnsi="Cambria" w:cs="Arial"/>
          <w:i/>
          <w:color w:val="0070C0"/>
          <w:u w:val="single"/>
        </w:rPr>
        <w:t>MISP</w:t>
      </w:r>
      <w:r w:rsidR="00076BDA">
        <w:rPr>
          <w:rFonts w:ascii="Cambria" w:hAnsi="Cambria" w:cs="Arial"/>
          <w:color w:val="0070C0"/>
        </w:rPr>
        <w:t>:</w:t>
      </w:r>
    </w:p>
    <w:p w:rsidR="00E024D0" w:rsidRPr="00E024D0" w:rsidRDefault="00CD591B" w:rsidP="00076BDA">
      <w:pPr>
        <w:pStyle w:val="ListParagraph"/>
        <w:numPr>
          <w:ilvl w:val="1"/>
          <w:numId w:val="11"/>
        </w:numPr>
        <w:spacing w:after="240"/>
        <w:rPr>
          <w:ins w:id="3" w:author="Ramesh.Narayanan" w:date="2019-06-05T17:46:00Z"/>
          <w:rFonts w:ascii="Cambria" w:eastAsia="Times New Roman" w:hAnsi="Cambria" w:cs="Arial"/>
          <w:color w:val="0070C0"/>
          <w:rPrChange w:id="4" w:author="Ramesh.Narayanan" w:date="2019-06-05T17:46:00Z">
            <w:rPr>
              <w:ins w:id="5" w:author="Ramesh.Narayanan" w:date="2019-06-05T17:46:00Z"/>
              <w:rFonts w:ascii="Cambria" w:hAnsi="Cambria" w:cs="Arial"/>
              <w:color w:val="0070C0"/>
            </w:rPr>
          </w:rPrChange>
        </w:rPr>
      </w:pPr>
      <w:del w:id="6" w:author="Ramesh.Narayanan" w:date="2019-06-05T17:46:00Z">
        <w:r w:rsidRPr="00422B1E" w:rsidDel="00E024D0">
          <w:rPr>
            <w:rFonts w:ascii="Cambria" w:hAnsi="Cambria" w:cs="Arial"/>
            <w:color w:val="0070C0"/>
          </w:rPr>
          <w:delText>Partner License Key Revocation / Deactivation</w:delText>
        </w:r>
      </w:del>
    </w:p>
    <w:p w:rsidR="00076BDA" w:rsidRPr="00076BDA" w:rsidRDefault="00E024D0" w:rsidP="00076BDA">
      <w:pPr>
        <w:pStyle w:val="ListParagraph"/>
        <w:numPr>
          <w:ilvl w:val="1"/>
          <w:numId w:val="11"/>
        </w:numPr>
        <w:spacing w:after="240"/>
        <w:rPr>
          <w:rFonts w:ascii="Cambria" w:eastAsia="Times New Roman" w:hAnsi="Cambria" w:cs="Arial"/>
          <w:color w:val="0070C0"/>
        </w:rPr>
      </w:pPr>
      <w:ins w:id="7" w:author="Ramesh.Narayanan" w:date="2019-06-05T17:46:00Z">
        <w:r>
          <w:rPr>
            <w:rFonts w:ascii="Cambria" w:hAnsi="Cambria" w:cs="Arial"/>
            <w:color w:val="0070C0"/>
          </w:rPr>
          <w:t>Billing, Usage related activities.</w:t>
        </w:r>
      </w:ins>
      <w:r w:rsidR="00076BDA">
        <w:rPr>
          <w:rFonts w:ascii="Cambria" w:hAnsi="Cambria" w:cs="Arial"/>
          <w:color w:val="0070C0"/>
        </w:rPr>
        <w:br/>
      </w:r>
    </w:p>
    <w:p w:rsidR="000C72BC" w:rsidRPr="00076BDA" w:rsidRDefault="000C72BC" w:rsidP="00076BDA">
      <w:pPr>
        <w:pStyle w:val="ListParagraph"/>
        <w:numPr>
          <w:ilvl w:val="0"/>
          <w:numId w:val="11"/>
        </w:numPr>
        <w:spacing w:after="240"/>
        <w:rPr>
          <w:rFonts w:ascii="Cambria" w:eastAsia="Times New Roman" w:hAnsi="Cambria" w:cs="Arial"/>
          <w:color w:val="0070C0"/>
        </w:rPr>
      </w:pPr>
      <w:r w:rsidRPr="00076BDA">
        <w:rPr>
          <w:rFonts w:ascii="Cambria" w:hAnsi="Cambria" w:cs="Arial"/>
          <w:i/>
          <w:color w:val="0070C0"/>
          <w:u w:val="single"/>
        </w:rPr>
        <w:t>Partners</w:t>
      </w:r>
    </w:p>
    <w:p w:rsidR="00743B05" w:rsidRPr="000B6886" w:rsidRDefault="00743B05" w:rsidP="00076BDA">
      <w:pPr>
        <w:pStyle w:val="ListParagraph"/>
        <w:numPr>
          <w:ilvl w:val="1"/>
          <w:numId w:val="11"/>
        </w:numPr>
        <w:rPr>
          <w:rFonts w:ascii="Cambria" w:hAnsi="Cambria" w:cs="Arial"/>
          <w:color w:val="0070C0"/>
        </w:rPr>
      </w:pPr>
      <w:r w:rsidRPr="000B6886">
        <w:rPr>
          <w:rFonts w:ascii="Cambria" w:hAnsi="Cambria" w:cs="Arial"/>
          <w:color w:val="0070C0"/>
        </w:rPr>
        <w:t>Partner creation request</w:t>
      </w:r>
    </w:p>
    <w:p w:rsidR="00743B05" w:rsidRPr="000B6886" w:rsidRDefault="00743B05" w:rsidP="00076BDA">
      <w:pPr>
        <w:pStyle w:val="ListParagraph"/>
        <w:numPr>
          <w:ilvl w:val="1"/>
          <w:numId w:val="11"/>
        </w:numPr>
        <w:rPr>
          <w:rFonts w:ascii="Cambria" w:hAnsi="Cambria" w:cs="Arial"/>
          <w:color w:val="0070C0"/>
        </w:rPr>
      </w:pPr>
      <w:r w:rsidRPr="000B6886">
        <w:rPr>
          <w:rFonts w:ascii="Cambria" w:hAnsi="Cambria" w:cs="Arial"/>
          <w:color w:val="0070C0"/>
        </w:rPr>
        <w:t>Certificate uploading etc</w:t>
      </w:r>
    </w:p>
    <w:p w:rsidR="00743B05" w:rsidRPr="000B6886" w:rsidRDefault="00743B05" w:rsidP="000C72BC">
      <w:pPr>
        <w:pStyle w:val="ListParagraph"/>
        <w:rPr>
          <w:rFonts w:ascii="Cambria" w:hAnsi="Cambria" w:cs="Arial"/>
        </w:rPr>
      </w:pPr>
    </w:p>
    <w:p w:rsidR="0084465F" w:rsidRPr="000B6886" w:rsidRDefault="0084465F" w:rsidP="000C72BC">
      <w:pPr>
        <w:pStyle w:val="ListParagraph"/>
        <w:rPr>
          <w:rFonts w:ascii="Cambria" w:hAnsi="Cambria" w:cs="Arial"/>
        </w:rPr>
      </w:pPr>
    </w:p>
    <w:p w:rsidR="00D214E8" w:rsidRPr="000B6886" w:rsidRDefault="0084465F" w:rsidP="00422B1E">
      <w:pPr>
        <w:pStyle w:val="ListParagraph"/>
        <w:numPr>
          <w:ilvl w:val="0"/>
          <w:numId w:val="9"/>
        </w:numPr>
        <w:rPr>
          <w:rFonts w:ascii="Cambria" w:eastAsia="Times New Roman" w:hAnsi="Cambria" w:cs="Arial"/>
        </w:rPr>
      </w:pPr>
      <w:r w:rsidRPr="000B6886">
        <w:rPr>
          <w:rFonts w:ascii="Cambria" w:hAnsi="Cambria" w:cs="Arial"/>
        </w:rPr>
        <w:t>Regulators are Partner Manager and Policy Manager</w:t>
      </w:r>
      <w:r w:rsidR="002D0AC8" w:rsidRPr="000B6886">
        <w:rPr>
          <w:rFonts w:ascii="Cambria" w:hAnsi="Cambria" w:cs="Arial"/>
        </w:rPr>
        <w:t xml:space="preserve">. </w:t>
      </w:r>
      <w:r w:rsidRPr="000B6886">
        <w:rPr>
          <w:rFonts w:ascii="Cambria" w:hAnsi="Cambria" w:cs="Arial"/>
        </w:rPr>
        <w:t xml:space="preserve">Also, </w:t>
      </w:r>
      <w:proofErr w:type="gramStart"/>
      <w:r w:rsidR="00511CCA" w:rsidRPr="000B6886">
        <w:rPr>
          <w:rFonts w:ascii="Cambria" w:hAnsi="Cambria" w:cs="Arial"/>
        </w:rPr>
        <w:t>What</w:t>
      </w:r>
      <w:proofErr w:type="gramEnd"/>
      <w:r w:rsidR="00511CCA" w:rsidRPr="000B6886">
        <w:rPr>
          <w:rFonts w:ascii="Cambria" w:hAnsi="Cambria" w:cs="Arial"/>
        </w:rPr>
        <w:t xml:space="preserve"> is the difference between Partner Manager and Policy Manager?</w:t>
      </w:r>
      <w:r w:rsidR="00DC740F" w:rsidRPr="000B6886">
        <w:rPr>
          <w:rFonts w:ascii="Cambria" w:hAnsi="Cambria" w:cs="Arial"/>
        </w:rPr>
        <w:t xml:space="preserve"> </w:t>
      </w:r>
      <w:r w:rsidR="00DC740F" w:rsidRPr="000B6886">
        <w:rPr>
          <w:rFonts w:ascii="Cambria" w:eastAsia="Times New Roman" w:hAnsi="Cambria" w:cs="Arial"/>
        </w:rPr>
        <w:t xml:space="preserve">Why </w:t>
      </w:r>
      <w:r w:rsidR="00FD25F2" w:rsidRPr="000B6886">
        <w:rPr>
          <w:rFonts w:ascii="Cambria" w:eastAsia="Times New Roman" w:hAnsi="Cambria" w:cs="Arial"/>
        </w:rPr>
        <w:t>can’t</w:t>
      </w:r>
      <w:r w:rsidR="00DC740F" w:rsidRPr="000B6886">
        <w:rPr>
          <w:rFonts w:ascii="Cambria" w:eastAsia="Times New Roman" w:hAnsi="Cambria" w:cs="Arial"/>
        </w:rPr>
        <w:t xml:space="preserve"> the policy manager and partner manager be the same role?</w:t>
      </w:r>
      <w:ins w:id="8" w:author="Ramesh.Narayanan" w:date="2019-06-05T17:32:00Z">
        <w:r w:rsidR="00BB4585">
          <w:rPr>
            <w:rFonts w:ascii="Cambria" w:eastAsia="Times New Roman" w:hAnsi="Cambria" w:cs="Arial"/>
          </w:rPr>
          <w:t xml:space="preserve"> The work might be assigned to different agencies or </w:t>
        </w:r>
      </w:ins>
      <w:ins w:id="9" w:author="Ramesh.Narayanan" w:date="2019-06-05T17:34:00Z">
        <w:r w:rsidR="00BB4585">
          <w:rPr>
            <w:rFonts w:ascii="Cambria" w:eastAsia="Times New Roman" w:hAnsi="Cambria" w:cs="Arial"/>
          </w:rPr>
          <w:t>one</w:t>
        </w:r>
      </w:ins>
      <w:ins w:id="10" w:author="Ramesh.Narayanan" w:date="2019-06-05T17:32:00Z">
        <w:r w:rsidR="00BB4585">
          <w:rPr>
            <w:rFonts w:ascii="Cambria" w:eastAsia="Times New Roman" w:hAnsi="Cambria" w:cs="Arial"/>
          </w:rPr>
          <w:t xml:space="preserve">. </w:t>
        </w:r>
      </w:ins>
      <w:proofErr w:type="gramStart"/>
      <w:ins w:id="11" w:author="Ramesh.Narayanan" w:date="2019-06-05T17:34:00Z">
        <w:r w:rsidR="00BB4585">
          <w:rPr>
            <w:rFonts w:ascii="Cambria" w:eastAsia="Times New Roman" w:hAnsi="Cambria" w:cs="Arial"/>
          </w:rPr>
          <w:t>Therefore</w:t>
        </w:r>
      </w:ins>
      <w:proofErr w:type="gramEnd"/>
      <w:ins w:id="12" w:author="Ramesh.Narayanan" w:date="2019-06-05T17:32:00Z">
        <w:r w:rsidR="00BB4585">
          <w:rPr>
            <w:rFonts w:ascii="Cambria" w:eastAsia="Times New Roman" w:hAnsi="Cambria" w:cs="Arial"/>
          </w:rPr>
          <w:t xml:space="preserve"> we will only look at roles. Multiple roles might be assigned to the same user possibly. </w:t>
        </w:r>
      </w:ins>
      <w:ins w:id="13" w:author="Ramesh.Narayanan" w:date="2019-06-05T17:34:00Z">
        <w:r w:rsidR="00BB4585">
          <w:rPr>
            <w:rFonts w:ascii="Cambria" w:eastAsia="Times New Roman" w:hAnsi="Cambria" w:cs="Arial"/>
          </w:rPr>
          <w:t>Let us not worry about Regulators but only about the roles.</w:t>
        </w:r>
      </w:ins>
    </w:p>
    <w:p w:rsidR="00B767FD" w:rsidRPr="000B6886" w:rsidRDefault="00B767FD" w:rsidP="00422B1E">
      <w:pPr>
        <w:pStyle w:val="ListParagraph"/>
        <w:numPr>
          <w:ilvl w:val="0"/>
          <w:numId w:val="9"/>
        </w:numPr>
        <w:rPr>
          <w:rFonts w:ascii="Cambria" w:eastAsia="Times New Roman" w:hAnsi="Cambria" w:cs="Arial"/>
        </w:rPr>
      </w:pPr>
      <w:r w:rsidRPr="000B6886">
        <w:rPr>
          <w:rFonts w:ascii="Cambria" w:hAnsi="Cambria" w:cs="Arial"/>
        </w:rPr>
        <w:t xml:space="preserve">Whitelisting of IPs at MISP level is taken care at proxy OR API gateway </w:t>
      </w:r>
      <w:r w:rsidR="00F9288A">
        <w:rPr>
          <w:rFonts w:ascii="Cambria" w:hAnsi="Cambria" w:cs="Arial"/>
        </w:rPr>
        <w:t>layer not at application layer?</w:t>
      </w:r>
      <w:ins w:id="14" w:author="Ramesh.Narayanan" w:date="2019-06-05T17:38:00Z">
        <w:r w:rsidR="00E024D0">
          <w:rPr>
            <w:rFonts w:ascii="Cambria" w:hAnsi="Cambria" w:cs="Arial"/>
          </w:rPr>
          <w:t xml:space="preserve"> </w:t>
        </w:r>
      </w:ins>
      <w:ins w:id="15" w:author="Ramesh.Narayanan" w:date="2019-06-05T17:44:00Z">
        <w:r w:rsidR="00E024D0">
          <w:rPr>
            <w:rFonts w:ascii="Cambria" w:hAnsi="Cambria" w:cs="Arial"/>
          </w:rPr>
          <w:t xml:space="preserve">This will be handled </w:t>
        </w:r>
      </w:ins>
      <w:ins w:id="16" w:author="Ramesh.Narayanan" w:date="2019-06-05T17:45:00Z">
        <w:r w:rsidR="00E024D0">
          <w:rPr>
            <w:rFonts w:ascii="Cambria" w:hAnsi="Cambria" w:cs="Arial"/>
          </w:rPr>
          <w:t>by</w:t>
        </w:r>
      </w:ins>
      <w:ins w:id="17" w:author="Ramesh.Narayanan" w:date="2019-06-05T17:44:00Z">
        <w:r w:rsidR="00E024D0">
          <w:rPr>
            <w:rFonts w:ascii="Cambria" w:hAnsi="Cambria" w:cs="Arial"/>
          </w:rPr>
          <w:t xml:space="preserve"> </w:t>
        </w:r>
        <w:proofErr w:type="spellStart"/>
        <w:r w:rsidR="00E024D0">
          <w:rPr>
            <w:rFonts w:ascii="Cambria" w:hAnsi="Cambria" w:cs="Arial"/>
          </w:rPr>
          <w:t>IPSec</w:t>
        </w:r>
      </w:ins>
      <w:proofErr w:type="spellEnd"/>
      <w:ins w:id="18" w:author="Ramesh.Narayanan" w:date="2019-06-05T17:38:00Z">
        <w:r w:rsidR="00E024D0">
          <w:rPr>
            <w:rFonts w:ascii="Cambria" w:hAnsi="Cambria" w:cs="Arial"/>
          </w:rPr>
          <w:t xml:space="preserve"> outside </w:t>
        </w:r>
      </w:ins>
      <w:ins w:id="19" w:author="Ramesh.Narayanan" w:date="2019-06-05T17:45:00Z">
        <w:r w:rsidR="00E024D0">
          <w:rPr>
            <w:rFonts w:ascii="Cambria" w:hAnsi="Cambria" w:cs="Arial"/>
          </w:rPr>
          <w:t xml:space="preserve">of </w:t>
        </w:r>
      </w:ins>
      <w:ins w:id="20" w:author="Ramesh.Narayanan" w:date="2019-06-05T17:38:00Z">
        <w:r w:rsidR="00E024D0">
          <w:rPr>
            <w:rFonts w:ascii="Cambria" w:hAnsi="Cambria" w:cs="Arial"/>
          </w:rPr>
          <w:t>the application layer.</w:t>
        </w:r>
      </w:ins>
    </w:p>
    <w:p w:rsidR="000D18AB" w:rsidRPr="000B6886" w:rsidRDefault="006B5669" w:rsidP="00422B1E">
      <w:pPr>
        <w:pStyle w:val="ListParagraph"/>
        <w:numPr>
          <w:ilvl w:val="0"/>
          <w:numId w:val="9"/>
        </w:numPr>
        <w:rPr>
          <w:rFonts w:ascii="Cambria" w:hAnsi="Cambria" w:cs="Arial"/>
          <w:color w:val="0070C0"/>
        </w:rPr>
      </w:pPr>
      <w:r w:rsidRPr="000B6886">
        <w:rPr>
          <w:rFonts w:ascii="Cambria" w:hAnsi="Cambria" w:cs="Arial"/>
          <w:color w:val="0070C0"/>
        </w:rPr>
        <w:t xml:space="preserve">MISP - Partner License Key Revocation / Deactivation. </w:t>
      </w:r>
      <w:r w:rsidR="00B767FD" w:rsidRPr="000B6886">
        <w:rPr>
          <w:rFonts w:ascii="Cambria" w:eastAsia="Times New Roman" w:hAnsi="Cambria" w:cs="Arial"/>
        </w:rPr>
        <w:t xml:space="preserve">Is this Partner </w:t>
      </w:r>
      <w:proofErr w:type="spellStart"/>
      <w:r w:rsidR="00B767FD" w:rsidRPr="000B6886">
        <w:rPr>
          <w:rFonts w:ascii="Cambria" w:eastAsia="Times New Roman" w:hAnsi="Cambria" w:cs="Arial"/>
        </w:rPr>
        <w:t>Api</w:t>
      </w:r>
      <w:proofErr w:type="spellEnd"/>
      <w:r w:rsidR="00B767FD" w:rsidRPr="000B6886">
        <w:rPr>
          <w:rFonts w:ascii="Cambria" w:eastAsia="Times New Roman" w:hAnsi="Cambria" w:cs="Arial"/>
        </w:rPr>
        <w:t xml:space="preserve"> key? Why MISP are allowed to do this? Does partner/policy manager have any control here?</w:t>
      </w:r>
      <w:ins w:id="21" w:author="Ramesh.Narayanan" w:date="2019-06-05T17:46:00Z">
        <w:r w:rsidR="00E024D0">
          <w:rPr>
            <w:rFonts w:ascii="Cambria" w:eastAsia="Times New Roman" w:hAnsi="Cambria" w:cs="Arial"/>
          </w:rPr>
          <w:t xml:space="preserve"> MISP </w:t>
        </w:r>
      </w:ins>
      <w:ins w:id="22" w:author="Ramesh.Narayanan" w:date="2019-06-05T17:47:00Z">
        <w:r w:rsidR="00E024D0">
          <w:rPr>
            <w:rFonts w:ascii="Cambria" w:eastAsia="Times New Roman" w:hAnsi="Cambria" w:cs="Arial"/>
          </w:rPr>
          <w:t xml:space="preserve">role </w:t>
        </w:r>
      </w:ins>
      <w:ins w:id="23" w:author="Ramesh.Narayanan" w:date="2019-06-05T17:46:00Z">
        <w:r w:rsidR="00E024D0">
          <w:rPr>
            <w:rFonts w:ascii="Cambria" w:eastAsia="Times New Roman" w:hAnsi="Cambria" w:cs="Arial"/>
          </w:rPr>
          <w:t xml:space="preserve">will not do this. </w:t>
        </w:r>
      </w:ins>
      <w:ins w:id="24" w:author="Ramesh.Narayanan" w:date="2019-06-05T17:47:00Z">
        <w:r w:rsidR="00E024D0">
          <w:rPr>
            <w:rFonts w:ascii="Cambria" w:eastAsia="Times New Roman" w:hAnsi="Cambria" w:cs="Arial"/>
          </w:rPr>
          <w:t>Partner Manager role will.</w:t>
        </w:r>
      </w:ins>
    </w:p>
    <w:p w:rsidR="000D18AB" w:rsidRPr="000B6886" w:rsidRDefault="000D18AB" w:rsidP="00422B1E">
      <w:pPr>
        <w:pStyle w:val="ListParagraph"/>
        <w:numPr>
          <w:ilvl w:val="0"/>
          <w:numId w:val="9"/>
        </w:numPr>
        <w:rPr>
          <w:rFonts w:ascii="Cambria" w:eastAsia="Times New Roman" w:hAnsi="Cambria" w:cs="Arial"/>
        </w:rPr>
      </w:pPr>
      <w:r w:rsidRPr="000B6886">
        <w:rPr>
          <w:rFonts w:ascii="Cambria" w:eastAsia="Times New Roman" w:hAnsi="Cambria" w:cs="Arial"/>
        </w:rPr>
        <w:t>Partners creation on a self-service mode is a new requirement. Please confirm. So, these requests are without interference from any other roles. Partners directly contact MISP for registration while auth/eKYC request is through MISP only. Please confirm</w:t>
      </w:r>
      <w:r w:rsidR="00F9288A">
        <w:rPr>
          <w:rFonts w:ascii="Cambria" w:eastAsia="Times New Roman" w:hAnsi="Cambria" w:cs="Arial"/>
        </w:rPr>
        <w:t>.</w:t>
      </w:r>
      <w:ins w:id="25" w:author="Ramesh.Narayanan" w:date="2019-06-05T17:47:00Z">
        <w:r w:rsidR="00E024D0">
          <w:rPr>
            <w:rFonts w:ascii="Cambria" w:eastAsia="Times New Roman" w:hAnsi="Cambria" w:cs="Arial"/>
          </w:rPr>
          <w:t xml:space="preserve"> Potential partners will go to the portal and sign up</w:t>
        </w:r>
      </w:ins>
      <w:ins w:id="26" w:author="Ramesh.Narayanan" w:date="2019-06-05T17:48:00Z">
        <w:r w:rsidR="0058243A">
          <w:rPr>
            <w:rFonts w:ascii="Cambria" w:eastAsia="Times New Roman" w:hAnsi="Cambria" w:cs="Arial"/>
          </w:rPr>
          <w:t xml:space="preserve">. Partner manager will facilitate approval and creation of partner. This includes any offline legal process as well as providing their digital </w:t>
        </w:r>
      </w:ins>
      <w:ins w:id="27" w:author="Ramesh.Narayanan" w:date="2019-06-05T17:49:00Z">
        <w:r w:rsidR="0058243A">
          <w:rPr>
            <w:rFonts w:ascii="Cambria" w:eastAsia="Times New Roman" w:hAnsi="Cambria" w:cs="Arial"/>
          </w:rPr>
          <w:t>C</w:t>
        </w:r>
      </w:ins>
      <w:ins w:id="28" w:author="Ramesh.Narayanan" w:date="2019-06-05T17:48:00Z">
        <w:r w:rsidR="0058243A">
          <w:rPr>
            <w:rFonts w:ascii="Cambria" w:eastAsia="Times New Roman" w:hAnsi="Cambria" w:cs="Arial"/>
          </w:rPr>
          <w:t>ertificates</w:t>
        </w:r>
      </w:ins>
      <w:ins w:id="29" w:author="Ramesh.Narayanan" w:date="2019-06-05T17:49:00Z">
        <w:r w:rsidR="0058243A">
          <w:rPr>
            <w:rFonts w:ascii="Cambria" w:eastAsia="Times New Roman" w:hAnsi="Cambria" w:cs="Arial"/>
          </w:rPr>
          <w:t>/Keys</w:t>
        </w:r>
      </w:ins>
      <w:ins w:id="30" w:author="Ramesh.Narayanan" w:date="2019-06-05T17:48:00Z">
        <w:r w:rsidR="0058243A">
          <w:rPr>
            <w:rFonts w:ascii="Cambria" w:eastAsia="Times New Roman" w:hAnsi="Cambria" w:cs="Arial"/>
          </w:rPr>
          <w:t>.</w:t>
        </w:r>
      </w:ins>
    </w:p>
    <w:p w:rsidR="000D18AB" w:rsidRPr="000B6886" w:rsidRDefault="000D18AB" w:rsidP="000C72BC">
      <w:pPr>
        <w:pStyle w:val="ListParagraph"/>
        <w:rPr>
          <w:rFonts w:ascii="Cambria" w:eastAsia="Times New Roman" w:hAnsi="Cambria" w:cs="Arial"/>
        </w:rPr>
      </w:pPr>
    </w:p>
    <w:p w:rsidR="00814709" w:rsidRPr="000B6886" w:rsidRDefault="002D0AC8" w:rsidP="000D18AB">
      <w:pPr>
        <w:pStyle w:val="ListParagraph"/>
        <w:numPr>
          <w:ilvl w:val="0"/>
          <w:numId w:val="1"/>
        </w:numPr>
        <w:rPr>
          <w:rFonts w:ascii="Cambria" w:hAnsi="Cambria" w:cs="Arial"/>
        </w:rPr>
      </w:pPr>
      <w:proofErr w:type="spellStart"/>
      <w:r w:rsidRPr="000B6886">
        <w:rPr>
          <w:rFonts w:ascii="Cambria" w:eastAsia="Times New Roman" w:hAnsi="Cambria" w:cs="Arial"/>
          <w:b/>
          <w:i/>
          <w:color w:val="0070C0"/>
          <w:u w:val="single"/>
        </w:rPr>
        <w:t>PartnerAPIKeyRequest</w:t>
      </w:r>
      <w:proofErr w:type="spellEnd"/>
      <w:r w:rsidR="000B6886">
        <w:rPr>
          <w:rFonts w:ascii="Cambria" w:eastAsia="Times New Roman" w:hAnsi="Cambria" w:cs="Arial"/>
          <w:color w:val="0070C0"/>
        </w:rPr>
        <w:t>:</w:t>
      </w:r>
      <w:r w:rsidR="000B6886">
        <w:rPr>
          <w:rFonts w:ascii="Cambria" w:eastAsia="Times New Roman" w:hAnsi="Cambria" w:cs="Arial"/>
          <w:color w:val="0070C0"/>
        </w:rPr>
        <w:br/>
      </w:r>
      <w:r w:rsidRPr="000B6886">
        <w:rPr>
          <w:rFonts w:ascii="Cambria" w:eastAsia="Times New Roman" w:hAnsi="Cambria" w:cs="Arial"/>
          <w:color w:val="0070C0"/>
        </w:rPr>
        <w:br/>
        <w:t>- Id</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RequestCode</w:t>
      </w:r>
      <w:proofErr w:type="spellEnd"/>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PartnerCode</w:t>
      </w:r>
      <w:proofErr w:type="spellEnd"/>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ApplicationCode</w:t>
      </w:r>
      <w:proofErr w:type="spellEnd"/>
      <w:r w:rsidRPr="000B6886">
        <w:rPr>
          <w:rFonts w:ascii="Cambria" w:eastAsia="Times New Roman" w:hAnsi="Cambria" w:cs="Arial"/>
          <w:color w:val="0070C0"/>
        </w:rPr>
        <w:t xml:space="preserve">   #This can be "Other" if there are no pre-defined application types suitable for this person. Use case can be described.</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UseCaseDescription</w:t>
      </w:r>
      <w:proofErr w:type="spellEnd"/>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SupportingInfo</w:t>
      </w:r>
      <w:proofErr w:type="spellEnd"/>
      <w:r w:rsidRPr="000B6886">
        <w:rPr>
          <w:rFonts w:ascii="Cambria" w:eastAsia="Times New Roman" w:hAnsi="Cambria" w:cs="Arial"/>
          <w:color w:val="0070C0"/>
        </w:rPr>
        <w:t xml:space="preserve"> #Business permits and other supporting info that shows that they are authorized, if needed</w:t>
      </w:r>
      <w:r w:rsidRPr="000B6886">
        <w:rPr>
          <w:rFonts w:ascii="Cambria" w:eastAsia="Times New Roman" w:hAnsi="Cambria" w:cs="Arial"/>
          <w:color w:val="0070C0"/>
        </w:rPr>
        <w:br/>
        <w:t>- Status (Requested, In Process, Rejected, Accepted)</w:t>
      </w:r>
      <w:r w:rsidRPr="000B6886">
        <w:rPr>
          <w:rFonts w:ascii="Cambria" w:eastAsia="Times New Roman" w:hAnsi="Cambria" w:cs="Arial"/>
        </w:rPr>
        <w:br/>
      </w:r>
      <w:r w:rsidRPr="000B6886">
        <w:rPr>
          <w:rFonts w:ascii="Cambria" w:eastAsia="Times New Roman" w:hAnsi="Cambria" w:cs="Arial"/>
        </w:rPr>
        <w:br/>
      </w:r>
    </w:p>
    <w:p w:rsidR="0084465F" w:rsidRPr="000B6886" w:rsidRDefault="0084465F" w:rsidP="00422B1E">
      <w:pPr>
        <w:pStyle w:val="ListParagraph"/>
        <w:numPr>
          <w:ilvl w:val="0"/>
          <w:numId w:val="10"/>
        </w:numPr>
        <w:rPr>
          <w:rFonts w:ascii="Cambria" w:hAnsi="Cambria" w:cs="Arial"/>
        </w:rPr>
      </w:pPr>
      <w:r w:rsidRPr="000B6886">
        <w:rPr>
          <w:rFonts w:ascii="Cambria" w:hAnsi="Cambria" w:cs="Arial"/>
        </w:rPr>
        <w:t xml:space="preserve">What is </w:t>
      </w:r>
      <w:proofErr w:type="spellStart"/>
      <w:r w:rsidRPr="000B6886">
        <w:rPr>
          <w:rFonts w:ascii="Cambria" w:hAnsi="Cambria" w:cs="Arial"/>
        </w:rPr>
        <w:t>RequestCode</w:t>
      </w:r>
      <w:proofErr w:type="spellEnd"/>
      <w:r w:rsidRPr="000B6886">
        <w:rPr>
          <w:rFonts w:ascii="Cambria" w:hAnsi="Cambria" w:cs="Arial"/>
        </w:rPr>
        <w:t xml:space="preserve"> in </w:t>
      </w:r>
      <w:proofErr w:type="spellStart"/>
      <w:r w:rsidRPr="000B6886">
        <w:rPr>
          <w:rFonts w:ascii="Cambria" w:hAnsi="Cambria" w:cs="Arial"/>
        </w:rPr>
        <w:t>PartnerAPIKeyRequest</w:t>
      </w:r>
      <w:proofErr w:type="spellEnd"/>
      <w:r w:rsidRPr="000B6886">
        <w:rPr>
          <w:rFonts w:ascii="Cambria" w:hAnsi="Cambria" w:cs="Arial"/>
        </w:rPr>
        <w:t>?</w:t>
      </w:r>
      <w:r w:rsidR="000D18AB" w:rsidRPr="000B6886">
        <w:rPr>
          <w:rFonts w:ascii="Cambria" w:hAnsi="Cambria" w:cs="Arial"/>
        </w:rPr>
        <w:t xml:space="preserve"> Is this code to track the request for the </w:t>
      </w:r>
      <w:proofErr w:type="spellStart"/>
      <w:r w:rsidR="000D18AB" w:rsidRPr="000B6886">
        <w:rPr>
          <w:rFonts w:ascii="Cambria" w:hAnsi="Cambria" w:cs="Arial"/>
        </w:rPr>
        <w:t>api</w:t>
      </w:r>
      <w:proofErr w:type="spellEnd"/>
      <w:r w:rsidR="000D18AB" w:rsidRPr="000B6886">
        <w:rPr>
          <w:rFonts w:ascii="Cambria" w:hAnsi="Cambria" w:cs="Arial"/>
        </w:rPr>
        <w:t xml:space="preserve"> key?</w:t>
      </w:r>
      <w:ins w:id="31" w:author="Ramesh.Narayanan" w:date="2019-06-05T17:50:00Z">
        <w:r w:rsidR="0058243A">
          <w:rPr>
            <w:rFonts w:ascii="Cambria" w:hAnsi="Cambria" w:cs="Arial"/>
          </w:rPr>
          <w:t xml:space="preserve"> Yes. Once approved the </w:t>
        </w:r>
        <w:proofErr w:type="spellStart"/>
        <w:r w:rsidR="0058243A">
          <w:rPr>
            <w:rFonts w:ascii="Cambria" w:hAnsi="Cambria" w:cs="Arial"/>
          </w:rPr>
          <w:t>PartnerKey</w:t>
        </w:r>
        <w:proofErr w:type="spellEnd"/>
        <w:r w:rsidR="0058243A">
          <w:rPr>
            <w:rFonts w:ascii="Cambria" w:hAnsi="Cambria" w:cs="Arial"/>
          </w:rPr>
          <w:t xml:space="preserve"> will refer to this. Use case description is present here only and not in the </w:t>
        </w:r>
        <w:proofErr w:type="spellStart"/>
        <w:r w:rsidR="0058243A">
          <w:rPr>
            <w:rFonts w:ascii="Cambria" w:hAnsi="Cambria" w:cs="Arial"/>
          </w:rPr>
          <w:t>PartnerKey</w:t>
        </w:r>
        <w:proofErr w:type="spellEnd"/>
        <w:r w:rsidR="0058243A">
          <w:rPr>
            <w:rFonts w:ascii="Cambria" w:hAnsi="Cambria" w:cs="Arial"/>
          </w:rPr>
          <w:t xml:space="preserve"> table.</w:t>
        </w:r>
      </w:ins>
    </w:p>
    <w:p w:rsidR="00CD591B" w:rsidRPr="000B6886" w:rsidRDefault="00CD591B" w:rsidP="00422B1E">
      <w:pPr>
        <w:pStyle w:val="ListParagraph"/>
        <w:numPr>
          <w:ilvl w:val="0"/>
          <w:numId w:val="10"/>
        </w:numPr>
        <w:rPr>
          <w:rFonts w:ascii="Cambria" w:hAnsi="Cambria" w:cs="Arial"/>
        </w:rPr>
      </w:pPr>
      <w:r w:rsidRPr="000B6886">
        <w:rPr>
          <w:rFonts w:ascii="Cambria" w:hAnsi="Cambria" w:cs="Arial"/>
        </w:rPr>
        <w:t xml:space="preserve">Workflow management of </w:t>
      </w:r>
      <w:proofErr w:type="spellStart"/>
      <w:r w:rsidRPr="000B6886">
        <w:rPr>
          <w:rFonts w:ascii="Cambria" w:eastAsia="Times New Roman" w:hAnsi="Cambria" w:cs="Arial"/>
          <w:color w:val="0070C0"/>
        </w:rPr>
        <w:t>PartnerAPIKeyRequest</w:t>
      </w:r>
      <w:proofErr w:type="spellEnd"/>
      <w:r w:rsidRPr="000B6886">
        <w:rPr>
          <w:rFonts w:ascii="Cambria" w:eastAsia="Times New Roman" w:hAnsi="Cambria" w:cs="Arial"/>
          <w:color w:val="0070C0"/>
        </w:rPr>
        <w:t xml:space="preserve"> </w:t>
      </w:r>
      <w:r w:rsidRPr="000B6886">
        <w:rPr>
          <w:rFonts w:ascii="Cambria" w:eastAsia="Times New Roman" w:hAnsi="Cambria" w:cs="Arial"/>
        </w:rPr>
        <w:t>is a new scope addition. Please clarify.</w:t>
      </w:r>
      <w:ins w:id="32" w:author="Ramesh.Narayanan" w:date="2019-06-05T17:51:00Z">
        <w:r w:rsidR="0058243A">
          <w:rPr>
            <w:rFonts w:ascii="Cambria" w:eastAsia="Times New Roman" w:hAnsi="Cambria" w:cs="Arial"/>
          </w:rPr>
          <w:t xml:space="preserve"> </w:t>
        </w:r>
      </w:ins>
      <w:ins w:id="33" w:author="Ramesh.Narayanan" w:date="2019-06-05T17:52:00Z">
        <w:r w:rsidR="0058243A">
          <w:rPr>
            <w:rFonts w:ascii="Cambria" w:eastAsia="Times New Roman" w:hAnsi="Cambria" w:cs="Arial"/>
          </w:rPr>
          <w:t>Association of Key to Policy</w:t>
        </w:r>
      </w:ins>
      <w:ins w:id="34" w:author="Ramesh.Narayanan" w:date="2019-06-05T17:53:00Z">
        <w:r w:rsidR="0058243A">
          <w:rPr>
            <w:rFonts w:ascii="Cambria" w:eastAsia="Times New Roman" w:hAnsi="Cambria" w:cs="Arial"/>
          </w:rPr>
          <w:t>, Issue of key</w:t>
        </w:r>
      </w:ins>
      <w:ins w:id="35" w:author="Ramesh.Narayanan" w:date="2019-06-05T17:52:00Z">
        <w:r w:rsidR="0058243A">
          <w:rPr>
            <w:rFonts w:ascii="Cambria" w:eastAsia="Times New Roman" w:hAnsi="Cambria" w:cs="Arial"/>
          </w:rPr>
          <w:t xml:space="preserve"> is done by partner manager, while the </w:t>
        </w:r>
        <w:proofErr w:type="spellStart"/>
        <w:r w:rsidR="0058243A">
          <w:rPr>
            <w:rFonts w:ascii="Cambria" w:eastAsia="Times New Roman" w:hAnsi="Cambria" w:cs="Arial"/>
          </w:rPr>
          <w:t>resuest</w:t>
        </w:r>
        <w:proofErr w:type="spellEnd"/>
        <w:r w:rsidR="0058243A">
          <w:rPr>
            <w:rFonts w:ascii="Cambria" w:eastAsia="Times New Roman" w:hAnsi="Cambria" w:cs="Arial"/>
          </w:rPr>
          <w:t xml:space="preserve"> itself is done by the Partner.</w:t>
        </w:r>
      </w:ins>
    </w:p>
    <w:p w:rsidR="000D18AB" w:rsidRPr="000B6886" w:rsidRDefault="000D18AB" w:rsidP="000D18AB">
      <w:pPr>
        <w:pStyle w:val="ListParagraph"/>
        <w:ind w:left="1440"/>
        <w:rPr>
          <w:rFonts w:ascii="Cambria" w:hAnsi="Cambria" w:cs="Arial"/>
        </w:rPr>
      </w:pPr>
    </w:p>
    <w:p w:rsidR="000D18AB" w:rsidRPr="000B6886" w:rsidRDefault="000B6886" w:rsidP="0084465F">
      <w:pPr>
        <w:pStyle w:val="ListParagraph"/>
        <w:numPr>
          <w:ilvl w:val="0"/>
          <w:numId w:val="1"/>
        </w:numPr>
        <w:rPr>
          <w:rFonts w:ascii="Cambria" w:hAnsi="Cambria" w:cs="Arial"/>
        </w:rPr>
      </w:pPr>
      <w:r w:rsidRPr="000B6886">
        <w:rPr>
          <w:rFonts w:ascii="Cambria" w:eastAsia="Times New Roman" w:hAnsi="Cambria" w:cs="Arial"/>
          <w:b/>
          <w:i/>
          <w:color w:val="0070C0"/>
          <w:u w:val="single"/>
        </w:rPr>
        <w:t>Admin Console</w:t>
      </w:r>
      <w:r>
        <w:rPr>
          <w:rFonts w:ascii="Cambria" w:eastAsia="Times New Roman" w:hAnsi="Cambria" w:cs="Arial"/>
          <w:color w:val="0070C0"/>
        </w:rPr>
        <w:t>:</w:t>
      </w:r>
      <w:r>
        <w:rPr>
          <w:rFonts w:ascii="Cambria" w:eastAsia="Times New Roman" w:hAnsi="Cambria" w:cs="Arial"/>
          <w:color w:val="0070C0"/>
        </w:rPr>
        <w:br/>
      </w:r>
      <w:r w:rsidR="0084465F" w:rsidRPr="000B6886">
        <w:rPr>
          <w:rFonts w:ascii="Cambria" w:eastAsia="Times New Roman" w:hAnsi="Cambria" w:cs="Arial"/>
          <w:color w:val="0070C0"/>
        </w:rPr>
        <w:br/>
        <w:t>Admin console will be used for the following with respect to the Auth Partner Ecosystem</w:t>
      </w:r>
      <w:r w:rsidR="0084465F" w:rsidRPr="000B6886">
        <w:rPr>
          <w:rFonts w:ascii="Cambria" w:eastAsia="Times New Roman" w:hAnsi="Cambria" w:cs="Arial"/>
          <w:color w:val="0070C0"/>
        </w:rPr>
        <w:br/>
        <w:t>- Manage MISPs (Add, Activate, Deactivate). It will use the Partner Management Services API for this.</w:t>
      </w:r>
      <w:r w:rsidR="0084465F" w:rsidRPr="000B6886">
        <w:rPr>
          <w:rFonts w:ascii="Cambria" w:eastAsia="Times New Roman" w:hAnsi="Cambria" w:cs="Arial"/>
          <w:color w:val="0070C0"/>
        </w:rPr>
        <w:br/>
        <w:t>- Manage Regulators (Add, Activate, Deactivate). It will use the Partner Management Services API for this.</w:t>
      </w:r>
      <w:r w:rsidR="00F220D9">
        <w:rPr>
          <w:rFonts w:ascii="Cambria" w:eastAsia="Times New Roman" w:hAnsi="Cambria" w:cs="Arial"/>
          <w:color w:val="0070C0"/>
        </w:rPr>
        <w:br/>
      </w:r>
    </w:p>
    <w:p w:rsidR="0084465F" w:rsidRPr="00F220D9" w:rsidRDefault="0084465F" w:rsidP="00F220D9">
      <w:pPr>
        <w:pStyle w:val="ListParagraph"/>
        <w:numPr>
          <w:ilvl w:val="0"/>
          <w:numId w:val="5"/>
        </w:numPr>
        <w:rPr>
          <w:rFonts w:ascii="Cambria" w:hAnsi="Cambria" w:cs="Arial"/>
        </w:rPr>
      </w:pPr>
      <w:r w:rsidRPr="00F220D9">
        <w:rPr>
          <w:rFonts w:ascii="Cambria" w:eastAsia="Times New Roman" w:hAnsi="Cambria" w:cs="Arial"/>
        </w:rPr>
        <w:t>Partner Management</w:t>
      </w:r>
      <w:r w:rsidRPr="00F220D9">
        <w:rPr>
          <w:rFonts w:ascii="Cambria" w:hAnsi="Cambria" w:cs="Arial"/>
        </w:rPr>
        <w:t xml:space="preserve"> will provide services for the above features and the UI will be from Admin. Please confirm</w:t>
      </w:r>
    </w:p>
    <w:p w:rsidR="0084465F" w:rsidRPr="000B6886" w:rsidRDefault="0084465F" w:rsidP="000D18AB">
      <w:pPr>
        <w:pStyle w:val="ListParagraph"/>
        <w:numPr>
          <w:ilvl w:val="0"/>
          <w:numId w:val="5"/>
        </w:numPr>
        <w:rPr>
          <w:rFonts w:ascii="Cambria" w:hAnsi="Cambria" w:cs="Arial"/>
        </w:rPr>
      </w:pPr>
      <w:r w:rsidRPr="000B6886">
        <w:rPr>
          <w:rFonts w:ascii="Cambria" w:hAnsi="Cambria" w:cs="Arial"/>
        </w:rPr>
        <w:t>Policy Management, Pa</w:t>
      </w:r>
      <w:r w:rsidR="002016D6" w:rsidRPr="000B6886">
        <w:rPr>
          <w:rFonts w:ascii="Cambria" w:hAnsi="Cambria" w:cs="Arial"/>
        </w:rPr>
        <w:t>rtner Self-service Registration UI will be from Partner Management which is scop</w:t>
      </w:r>
      <w:r w:rsidR="00D14D2B" w:rsidRPr="000B6886">
        <w:rPr>
          <w:rFonts w:ascii="Cambria" w:hAnsi="Cambria" w:cs="Arial"/>
        </w:rPr>
        <w:t xml:space="preserve">ed for a later version and the corresponding </w:t>
      </w:r>
      <w:proofErr w:type="spellStart"/>
      <w:r w:rsidR="00D14D2B" w:rsidRPr="000B6886">
        <w:rPr>
          <w:rFonts w:ascii="Cambria" w:hAnsi="Cambria" w:cs="Arial"/>
        </w:rPr>
        <w:t>apis</w:t>
      </w:r>
      <w:proofErr w:type="spellEnd"/>
      <w:r w:rsidR="00D14D2B" w:rsidRPr="000B6886">
        <w:rPr>
          <w:rFonts w:ascii="Cambria" w:hAnsi="Cambria" w:cs="Arial"/>
        </w:rPr>
        <w:t xml:space="preserve"> </w:t>
      </w:r>
      <w:r w:rsidR="006B5669" w:rsidRPr="000B6886">
        <w:rPr>
          <w:rFonts w:ascii="Cambria" w:hAnsi="Cambria" w:cs="Arial"/>
        </w:rPr>
        <w:t xml:space="preserve">are scoped </w:t>
      </w:r>
      <w:r w:rsidR="00D14D2B" w:rsidRPr="000B6886">
        <w:rPr>
          <w:rFonts w:ascii="Cambria" w:hAnsi="Cambria" w:cs="Arial"/>
        </w:rPr>
        <w:t>in the current version</w:t>
      </w:r>
    </w:p>
    <w:p w:rsidR="002D0AC8" w:rsidRPr="000B6886" w:rsidRDefault="002D0AC8" w:rsidP="0084465F">
      <w:pPr>
        <w:pStyle w:val="ListParagraph"/>
        <w:rPr>
          <w:rFonts w:ascii="Cambria" w:hAnsi="Cambria" w:cs="Arial"/>
        </w:rPr>
      </w:pPr>
    </w:p>
    <w:p w:rsidR="00033B56" w:rsidRPr="000B6886" w:rsidDel="0058243A" w:rsidRDefault="000B6886" w:rsidP="005216CF">
      <w:pPr>
        <w:pStyle w:val="ListParagraph"/>
        <w:numPr>
          <w:ilvl w:val="0"/>
          <w:numId w:val="1"/>
        </w:numPr>
        <w:rPr>
          <w:del w:id="36" w:author="Ramesh.Narayanan" w:date="2019-06-05T17:55:00Z"/>
          <w:rFonts w:ascii="Cambria" w:hAnsi="Cambria" w:cs="Arial"/>
        </w:rPr>
      </w:pPr>
      <w:del w:id="37" w:author="Ramesh.Narayanan" w:date="2019-06-05T17:55:00Z">
        <w:r w:rsidRPr="000B6886" w:rsidDel="0058243A">
          <w:rPr>
            <w:rFonts w:ascii="Cambria" w:eastAsia="Times New Roman" w:hAnsi="Cambria" w:cs="Arial"/>
            <w:b/>
            <w:i/>
            <w:color w:val="0070C0"/>
            <w:u w:val="single"/>
          </w:rPr>
          <w:delText>Application Type</w:delText>
        </w:r>
        <w:r w:rsidDel="0058243A">
          <w:rPr>
            <w:rFonts w:ascii="Cambria" w:eastAsia="Times New Roman" w:hAnsi="Cambria" w:cs="Arial"/>
            <w:color w:val="0070C0"/>
          </w:rPr>
          <w:delText>:</w:delText>
        </w:r>
        <w:r w:rsidDel="0058243A">
          <w:rPr>
            <w:rFonts w:ascii="Cambria" w:eastAsia="Times New Roman" w:hAnsi="Cambria" w:cs="Arial"/>
            <w:color w:val="0070C0"/>
          </w:rPr>
          <w:br/>
        </w:r>
        <w:r w:rsidR="00033B56" w:rsidRPr="000B6886" w:rsidDel="0058243A">
          <w:rPr>
            <w:rFonts w:ascii="Cambria" w:eastAsia="Times New Roman" w:hAnsi="Cambria" w:cs="Arial"/>
            <w:color w:val="0070C0"/>
          </w:rPr>
          <w:delText xml:space="preserve">A list of pre-created application types where policy association has been done already. e.g. Account Opening, Micro Payment, Payment, Benefits Transfer, Benefits Issue, Relief Issue , Age Check, Address Check, etc. If the country wishes so, they can create specific types also such as LPG Subsidy, PDS, Insurance Account Opening, PAN KYC etc. </w:delText>
        </w:r>
        <w:r w:rsidR="00422B1E" w:rsidDel="0058243A">
          <w:rPr>
            <w:rFonts w:ascii="Cambria" w:eastAsia="Times New Roman" w:hAnsi="Cambria" w:cs="Arial"/>
            <w:color w:val="0070C0"/>
          </w:rPr>
          <w:br/>
        </w:r>
      </w:del>
    </w:p>
    <w:p w:rsidR="000D5A3E" w:rsidRPr="00F220D9" w:rsidDel="0058243A" w:rsidRDefault="000D5A3E" w:rsidP="00F220D9">
      <w:pPr>
        <w:pStyle w:val="ListParagraph"/>
        <w:numPr>
          <w:ilvl w:val="0"/>
          <w:numId w:val="6"/>
        </w:numPr>
        <w:rPr>
          <w:del w:id="38" w:author="Ramesh.Narayanan" w:date="2019-06-05T17:55:00Z"/>
          <w:rFonts w:ascii="Cambria" w:hAnsi="Cambria" w:cs="Arial"/>
        </w:rPr>
      </w:pPr>
      <w:del w:id="39" w:author="Ramesh.Narayanan" w:date="2019-06-05T17:55:00Z">
        <w:r w:rsidRPr="00F220D9" w:rsidDel="0058243A">
          <w:rPr>
            <w:rFonts w:ascii="Cambria" w:hAnsi="Cambria" w:cs="Arial"/>
          </w:rPr>
          <w:delText xml:space="preserve">Who will create application types and </w:delText>
        </w:r>
        <w:r w:rsidR="00033B56" w:rsidRPr="00F220D9" w:rsidDel="0058243A">
          <w:rPr>
            <w:rFonts w:ascii="Cambria" w:hAnsi="Cambria" w:cs="Arial"/>
          </w:rPr>
          <w:delText>associate a policy to the application type?</w:delText>
        </w:r>
      </w:del>
    </w:p>
    <w:p w:rsidR="009E182D" w:rsidRPr="000B6886" w:rsidDel="0058243A" w:rsidRDefault="009E182D" w:rsidP="000D18AB">
      <w:pPr>
        <w:pStyle w:val="ListParagraph"/>
        <w:numPr>
          <w:ilvl w:val="0"/>
          <w:numId w:val="6"/>
        </w:numPr>
        <w:rPr>
          <w:del w:id="40" w:author="Ramesh.Narayanan" w:date="2019-06-05T17:55:00Z"/>
          <w:rFonts w:ascii="Cambria" w:hAnsi="Cambria" w:cs="Arial"/>
        </w:rPr>
      </w:pPr>
      <w:del w:id="41" w:author="Ramesh.Narayanan" w:date="2019-06-05T17:55:00Z">
        <w:r w:rsidRPr="000B6886" w:rsidDel="0058243A">
          <w:rPr>
            <w:rFonts w:ascii="Cambria" w:hAnsi="Cambria" w:cs="Arial"/>
          </w:rPr>
          <w:delText xml:space="preserve">One Application type </w:delText>
        </w:r>
        <w:r w:rsidR="00916239" w:rsidRPr="000B6886" w:rsidDel="0058243A">
          <w:rPr>
            <w:rFonts w:ascii="Cambria" w:hAnsi="Cambria" w:cs="Arial"/>
          </w:rPr>
          <w:delText xml:space="preserve">can be </w:delText>
        </w:r>
        <w:r w:rsidRPr="000B6886" w:rsidDel="0058243A">
          <w:rPr>
            <w:rFonts w:ascii="Cambria" w:hAnsi="Cambria" w:cs="Arial"/>
          </w:rPr>
          <w:delText xml:space="preserve">associated to </w:delText>
        </w:r>
        <w:r w:rsidR="00916239" w:rsidRPr="000B6886" w:rsidDel="0058243A">
          <w:rPr>
            <w:rFonts w:ascii="Cambria" w:hAnsi="Cambria" w:cs="Arial"/>
          </w:rPr>
          <w:delText>more than</w:delText>
        </w:r>
        <w:r w:rsidRPr="000B6886" w:rsidDel="0058243A">
          <w:rPr>
            <w:rFonts w:ascii="Cambria" w:hAnsi="Cambria" w:cs="Arial"/>
          </w:rPr>
          <w:delText xml:space="preserve"> policy.</w:delText>
        </w:r>
        <w:r w:rsidR="00916239" w:rsidRPr="000B6886" w:rsidDel="0058243A">
          <w:rPr>
            <w:rFonts w:ascii="Cambria" w:hAnsi="Cambria" w:cs="Arial"/>
          </w:rPr>
          <w:delText xml:space="preserve"> MICROPAY can be associated to OTPauth and FPauth.</w:delText>
        </w:r>
        <w:r w:rsidRPr="000B6886" w:rsidDel="0058243A">
          <w:rPr>
            <w:rFonts w:ascii="Cambria" w:hAnsi="Cambria" w:cs="Arial"/>
          </w:rPr>
          <w:delText xml:space="preserve"> Is this understanding right? (</w:delText>
        </w:r>
        <w:r w:rsidR="006B5669" w:rsidRPr="000B6886" w:rsidDel="0058243A">
          <w:rPr>
            <w:rFonts w:ascii="Cambria" w:hAnsi="Cambria" w:cs="Arial"/>
          </w:rPr>
          <w:delText xml:space="preserve">Considering </w:delText>
        </w:r>
        <w:r w:rsidRPr="000B6886" w:rsidDel="0058243A">
          <w:rPr>
            <w:rFonts w:ascii="Cambria" w:hAnsi="Cambria" w:cs="Arial"/>
          </w:rPr>
          <w:delText>Applic</w:delText>
        </w:r>
        <w:r w:rsidR="006B5669" w:rsidRPr="000B6886" w:rsidDel="0058243A">
          <w:rPr>
            <w:rFonts w:ascii="Cambria" w:hAnsi="Cambria" w:cs="Arial"/>
          </w:rPr>
          <w:delText>ation Typ</w:delText>
        </w:r>
        <w:r w:rsidRPr="000B6886" w:rsidDel="0058243A">
          <w:rPr>
            <w:rFonts w:ascii="Cambria" w:hAnsi="Cambria" w:cs="Arial"/>
          </w:rPr>
          <w:delText>e and Code and same)</w:delText>
        </w:r>
      </w:del>
    </w:p>
    <w:p w:rsidR="009E182D" w:rsidRPr="000B6886" w:rsidRDefault="009E182D" w:rsidP="00033B56">
      <w:pPr>
        <w:pStyle w:val="ListParagraph"/>
        <w:rPr>
          <w:rFonts w:ascii="Cambria" w:hAnsi="Cambria" w:cs="Arial"/>
        </w:rPr>
      </w:pPr>
    </w:p>
    <w:p w:rsidR="00033B56" w:rsidRPr="000B6886" w:rsidRDefault="00033B56" w:rsidP="00033B56">
      <w:pPr>
        <w:pStyle w:val="ListParagraph"/>
        <w:rPr>
          <w:rFonts w:ascii="Cambria" w:hAnsi="Cambria" w:cs="Arial"/>
        </w:rPr>
      </w:pPr>
    </w:p>
    <w:p w:rsidR="00033B56" w:rsidRPr="000B6886" w:rsidRDefault="00033B56" w:rsidP="00033B56">
      <w:pPr>
        <w:pStyle w:val="ListParagraph"/>
        <w:numPr>
          <w:ilvl w:val="0"/>
          <w:numId w:val="1"/>
        </w:numPr>
        <w:rPr>
          <w:rFonts w:ascii="Cambria" w:hAnsi="Cambria" w:cs="Arial"/>
        </w:rPr>
      </w:pPr>
      <w:r w:rsidRPr="000B6886">
        <w:rPr>
          <w:rFonts w:ascii="Cambria" w:eastAsia="Times New Roman" w:hAnsi="Cambria" w:cs="Arial"/>
          <w:b/>
          <w:i/>
          <w:color w:val="0070C0"/>
          <w:u w:val="single"/>
        </w:rPr>
        <w:t>Partner</w:t>
      </w:r>
      <w:r w:rsidRPr="000B6886">
        <w:rPr>
          <w:rFonts w:ascii="Cambria" w:eastAsia="Times New Roman" w:hAnsi="Cambria" w:cs="Arial"/>
          <w:color w:val="0070C0"/>
        </w:rPr>
        <w:t xml:space="preserve"> specifies nature of business / use case (descriptive text and not an application type or code) and asks for an API key</w:t>
      </w:r>
      <w:r w:rsidRPr="000B6886">
        <w:rPr>
          <w:rFonts w:ascii="Cambria" w:eastAsia="Times New Roman" w:hAnsi="Cambria" w:cs="Arial"/>
          <w:color w:val="0070C0"/>
        </w:rPr>
        <w:br/>
        <w:t>Partner Manager reviews the application and grants a license key with the right auth policy</w:t>
      </w:r>
      <w:r w:rsidRPr="000B6886">
        <w:rPr>
          <w:rFonts w:ascii="Cambria" w:eastAsia="Times New Roman" w:hAnsi="Cambria" w:cs="Arial"/>
        </w:rPr>
        <w:br/>
      </w:r>
      <w:r w:rsidRPr="000B6886">
        <w:rPr>
          <w:rFonts w:ascii="Cambria" w:eastAsia="Times New Roman" w:hAnsi="Cambria" w:cs="Arial"/>
        </w:rPr>
        <w:br/>
      </w:r>
      <w:r w:rsidRPr="000B6886">
        <w:rPr>
          <w:rFonts w:ascii="Cambria" w:eastAsia="Times New Roman" w:hAnsi="Cambria" w:cs="Arial"/>
          <w:color w:val="0070C0"/>
        </w:rPr>
        <w:t>Partner Management Admin Flow (Played by Partner Manager)</w:t>
      </w:r>
      <w:r w:rsidRPr="000B6886">
        <w:rPr>
          <w:rFonts w:ascii="Cambria" w:eastAsia="Times New Roman" w:hAnsi="Cambria" w:cs="Arial"/>
          <w:color w:val="0070C0"/>
        </w:rPr>
        <w:br/>
        <w:t>=============================</w:t>
      </w:r>
      <w:r w:rsidRPr="000B6886">
        <w:rPr>
          <w:rFonts w:ascii="Cambria" w:eastAsia="Times New Roman" w:hAnsi="Cambria" w:cs="Arial"/>
          <w:color w:val="0070C0"/>
        </w:rPr>
        <w:br/>
        <w:t>1. Approve/Reject Partner API Key requests post scrutiny.</w:t>
      </w:r>
      <w:r w:rsidRPr="000B6886">
        <w:rPr>
          <w:rFonts w:ascii="Cambria" w:eastAsia="Times New Roman" w:hAnsi="Cambria" w:cs="Arial"/>
          <w:color w:val="0070C0"/>
        </w:rPr>
        <w:br/>
        <w:t>2. Associate policy to API Key</w:t>
      </w:r>
    </w:p>
    <w:p w:rsidR="00033B56" w:rsidRPr="000B6886" w:rsidRDefault="00033B56" w:rsidP="0084465F">
      <w:pPr>
        <w:pStyle w:val="ListParagraph"/>
        <w:rPr>
          <w:rFonts w:ascii="Cambria" w:hAnsi="Cambria" w:cs="Arial"/>
        </w:rPr>
      </w:pPr>
    </w:p>
    <w:p w:rsidR="00916239" w:rsidRPr="000B6886" w:rsidRDefault="000D5A3E" w:rsidP="00970126">
      <w:pPr>
        <w:pStyle w:val="ListParagraph"/>
        <w:numPr>
          <w:ilvl w:val="0"/>
          <w:numId w:val="14"/>
        </w:numPr>
        <w:rPr>
          <w:rFonts w:ascii="Cambria" w:hAnsi="Cambria" w:cs="Arial"/>
        </w:rPr>
      </w:pPr>
      <w:r w:rsidRPr="000B6886">
        <w:rPr>
          <w:rFonts w:ascii="Cambria" w:hAnsi="Cambria" w:cs="Arial"/>
        </w:rPr>
        <w:t xml:space="preserve">Who will associate a policy to </w:t>
      </w:r>
      <w:proofErr w:type="spellStart"/>
      <w:r w:rsidRPr="000B6886">
        <w:rPr>
          <w:rFonts w:ascii="Cambria" w:hAnsi="Cambria" w:cs="Arial"/>
        </w:rPr>
        <w:t>api</w:t>
      </w:r>
      <w:proofErr w:type="spellEnd"/>
      <w:r w:rsidRPr="000B6886">
        <w:rPr>
          <w:rFonts w:ascii="Cambria" w:hAnsi="Cambria" w:cs="Arial"/>
        </w:rPr>
        <w:t xml:space="preserve"> key?</w:t>
      </w:r>
      <w:ins w:id="42" w:author="Ramesh.Narayanan" w:date="2019-06-05T17:56:00Z">
        <w:r w:rsidR="0058243A">
          <w:rPr>
            <w:rFonts w:ascii="Cambria" w:hAnsi="Cambria" w:cs="Arial"/>
          </w:rPr>
          <w:t xml:space="preserve"> Partner Manager</w:t>
        </w:r>
      </w:ins>
      <w:r w:rsidR="00916239" w:rsidRPr="000B6886">
        <w:rPr>
          <w:rFonts w:ascii="Cambria" w:hAnsi="Cambria" w:cs="Arial"/>
        </w:rPr>
        <w:t xml:space="preserve"> </w:t>
      </w:r>
    </w:p>
    <w:p w:rsidR="00CD591B" w:rsidRPr="000B6886" w:rsidRDefault="00CD591B" w:rsidP="00970126">
      <w:pPr>
        <w:pStyle w:val="ListParagraph"/>
        <w:numPr>
          <w:ilvl w:val="0"/>
          <w:numId w:val="14"/>
        </w:numPr>
        <w:rPr>
          <w:rFonts w:ascii="Cambria" w:eastAsia="Times New Roman" w:hAnsi="Cambria" w:cs="Arial"/>
        </w:rPr>
      </w:pPr>
      <w:r w:rsidRPr="000B6886">
        <w:rPr>
          <w:rFonts w:ascii="Cambria" w:eastAsia="Times New Roman" w:hAnsi="Cambria" w:cs="Arial"/>
        </w:rPr>
        <w:t>Will a partner be associated to a partner manager during creation of partners? Else which partner manager will approve which partner’s request.</w:t>
      </w:r>
      <w:ins w:id="43" w:author="Ramesh.Narayanan" w:date="2019-06-05T17:57:00Z">
        <w:r w:rsidR="0058243A">
          <w:rPr>
            <w:rFonts w:ascii="Cambria" w:eastAsia="Times New Roman" w:hAnsi="Cambria" w:cs="Arial"/>
          </w:rPr>
          <w:t xml:space="preserve"> </w:t>
        </w:r>
      </w:ins>
      <w:ins w:id="44" w:author="Ramesh.Narayanan" w:date="2019-06-05T17:59:00Z">
        <w:r w:rsidR="002228E8">
          <w:rPr>
            <w:rFonts w:ascii="Cambria" w:eastAsia="Times New Roman" w:hAnsi="Cambria" w:cs="Arial"/>
          </w:rPr>
          <w:t>Excellent question.</w:t>
        </w:r>
      </w:ins>
      <w:ins w:id="45" w:author="Ramesh.Narayanan" w:date="2019-06-05T17:58:00Z">
        <w:r w:rsidR="002228E8">
          <w:rPr>
            <w:rFonts w:ascii="Cambria" w:eastAsia="Times New Roman" w:hAnsi="Cambria" w:cs="Arial"/>
          </w:rPr>
          <w:t xml:space="preserve"> Partner requests will have to be tagged with </w:t>
        </w:r>
      </w:ins>
      <w:ins w:id="46" w:author="Ramesh.Narayanan" w:date="2019-06-05T18:07:00Z">
        <w:r w:rsidR="002228E8">
          <w:rPr>
            <w:rFonts w:ascii="Cambria" w:eastAsia="Times New Roman" w:hAnsi="Cambria" w:cs="Arial"/>
          </w:rPr>
          <w:t>Regulator</w:t>
        </w:r>
      </w:ins>
      <w:ins w:id="47" w:author="Ramesh.Narayanan" w:date="2019-06-05T17:59:00Z">
        <w:r w:rsidR="002228E8">
          <w:rPr>
            <w:rFonts w:ascii="Cambria" w:eastAsia="Times New Roman" w:hAnsi="Cambria" w:cs="Arial"/>
          </w:rPr>
          <w:t xml:space="preserve"> Name. For </w:t>
        </w:r>
      </w:ins>
      <w:proofErr w:type="gramStart"/>
      <w:ins w:id="48" w:author="Ramesh.Narayanan" w:date="2019-06-05T18:00:00Z">
        <w:r w:rsidR="002228E8">
          <w:rPr>
            <w:rFonts w:ascii="Cambria" w:eastAsia="Times New Roman" w:hAnsi="Cambria" w:cs="Arial"/>
          </w:rPr>
          <w:t>example</w:t>
        </w:r>
        <w:proofErr w:type="gramEnd"/>
        <w:r w:rsidR="002228E8">
          <w:rPr>
            <w:rFonts w:ascii="Cambria" w:eastAsia="Times New Roman" w:hAnsi="Cambria" w:cs="Arial"/>
          </w:rPr>
          <w:t xml:space="preserve"> if TRAI decides to host a portal for issuing MOSIP access, then partners will apply there. That </w:t>
        </w:r>
      </w:ins>
      <w:ins w:id="49" w:author="Ramesh.Narayanan" w:date="2019-06-05T18:01:00Z">
        <w:r w:rsidR="002228E8">
          <w:rPr>
            <w:rFonts w:ascii="Cambria" w:eastAsia="Times New Roman" w:hAnsi="Cambria" w:cs="Arial"/>
          </w:rPr>
          <w:t>portal will call the API with a user created for TRAI for partner manager role. This role can only see TRAI applications.</w:t>
        </w:r>
      </w:ins>
    </w:p>
    <w:p w:rsidR="00CD591B" w:rsidRPr="000B6886" w:rsidRDefault="00CD591B" w:rsidP="00970126">
      <w:pPr>
        <w:pStyle w:val="ListParagraph"/>
        <w:numPr>
          <w:ilvl w:val="0"/>
          <w:numId w:val="14"/>
        </w:numPr>
        <w:rPr>
          <w:rFonts w:ascii="Cambria" w:eastAsia="Times New Roman" w:hAnsi="Cambria" w:cs="Arial"/>
        </w:rPr>
      </w:pPr>
      <w:r w:rsidRPr="000B6886">
        <w:rPr>
          <w:rFonts w:ascii="Cambria" w:eastAsia="Times New Roman" w:hAnsi="Cambria" w:cs="Arial"/>
        </w:rPr>
        <w:t>Will all the partners be managed by a single partner manager or how are the partner managers defined?</w:t>
      </w:r>
      <w:ins w:id="50" w:author="Ramesh.Narayanan" w:date="2019-06-05T18:02:00Z">
        <w:r w:rsidR="002228E8">
          <w:rPr>
            <w:rFonts w:ascii="Cambria" w:eastAsia="Times New Roman" w:hAnsi="Cambria" w:cs="Arial"/>
          </w:rPr>
          <w:t xml:space="preserve"> If MOSIP manages partners this will be true. It is a special case. </w:t>
        </w:r>
        <w:proofErr w:type="gramStart"/>
        <w:r w:rsidR="002228E8">
          <w:rPr>
            <w:rFonts w:ascii="Cambria" w:eastAsia="Times New Roman" w:hAnsi="Cambria" w:cs="Arial"/>
          </w:rPr>
          <w:t>Generally</w:t>
        </w:r>
        <w:proofErr w:type="gramEnd"/>
        <w:r w:rsidR="002228E8">
          <w:rPr>
            <w:rFonts w:ascii="Cambria" w:eastAsia="Times New Roman" w:hAnsi="Cambria" w:cs="Arial"/>
          </w:rPr>
          <w:t xml:space="preserve"> we will have to assume multiple partner managers.</w:t>
        </w:r>
      </w:ins>
    </w:p>
    <w:p w:rsidR="00CD591B" w:rsidRPr="000B6886" w:rsidRDefault="00CD591B" w:rsidP="009E182D">
      <w:pPr>
        <w:pStyle w:val="ListParagraph"/>
        <w:rPr>
          <w:rFonts w:ascii="Cambria" w:hAnsi="Cambria" w:cs="Arial"/>
        </w:rPr>
      </w:pPr>
    </w:p>
    <w:p w:rsidR="00033B56" w:rsidRPr="000B6886" w:rsidRDefault="00033B56" w:rsidP="009E182D">
      <w:pPr>
        <w:pStyle w:val="ListParagraph"/>
        <w:numPr>
          <w:ilvl w:val="0"/>
          <w:numId w:val="1"/>
        </w:numPr>
        <w:rPr>
          <w:rFonts w:ascii="Cambria" w:eastAsia="Times New Roman" w:hAnsi="Cambria" w:cs="Arial"/>
          <w:color w:val="0070C0"/>
        </w:rPr>
      </w:pPr>
      <w:proofErr w:type="spellStart"/>
      <w:r w:rsidRPr="000B6886">
        <w:rPr>
          <w:rFonts w:ascii="Cambria" w:eastAsia="Times New Roman" w:hAnsi="Cambria" w:cs="Arial"/>
          <w:b/>
          <w:i/>
          <w:color w:val="0070C0"/>
          <w:u w:val="single"/>
        </w:rPr>
        <w:t>PartnerKeys</w:t>
      </w:r>
      <w:proofErr w:type="spellEnd"/>
      <w:r w:rsidR="000B6886">
        <w:rPr>
          <w:rFonts w:ascii="Cambria" w:eastAsia="Times New Roman" w:hAnsi="Cambria" w:cs="Arial"/>
          <w:color w:val="0070C0"/>
        </w:rPr>
        <w:t>:</w:t>
      </w:r>
      <w:r w:rsidR="000B6886">
        <w:rPr>
          <w:rFonts w:ascii="Cambria" w:eastAsia="Times New Roman" w:hAnsi="Cambria" w:cs="Arial"/>
          <w:color w:val="0070C0"/>
        </w:rPr>
        <w:br/>
      </w:r>
      <w:r w:rsidRPr="000B6886">
        <w:rPr>
          <w:rFonts w:ascii="Cambria" w:eastAsia="Times New Roman" w:hAnsi="Cambria" w:cs="Arial"/>
          <w:color w:val="0070C0"/>
        </w:rPr>
        <w:br/>
        <w:t>- Id</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RequestCode</w:t>
      </w:r>
      <w:proofErr w:type="spellEnd"/>
      <w:r w:rsidRPr="000B6886">
        <w:rPr>
          <w:rFonts w:ascii="Cambria" w:eastAsia="Times New Roman" w:hAnsi="Cambria" w:cs="Arial"/>
          <w:color w:val="0070C0"/>
        </w:rPr>
        <w:t xml:space="preserve"> #from API Key Request which was approved</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PartnerCode</w:t>
      </w:r>
      <w:proofErr w:type="spellEnd"/>
      <w:r w:rsidRPr="000B6886">
        <w:rPr>
          <w:rFonts w:ascii="Cambria" w:eastAsia="Times New Roman" w:hAnsi="Cambria" w:cs="Arial"/>
          <w:color w:val="0070C0"/>
        </w:rPr>
        <w:t xml:space="preserve"> (ARTLBANK)</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ApiKey</w:t>
      </w:r>
      <w:proofErr w:type="spellEnd"/>
      <w:r w:rsidRPr="000B6886">
        <w:rPr>
          <w:rFonts w:ascii="Cambria" w:eastAsia="Times New Roman" w:hAnsi="Cambria" w:cs="Arial"/>
          <w:color w:val="0070C0"/>
        </w:rPr>
        <w:t xml:space="preserve"> (some-real-</w:t>
      </w:r>
      <w:proofErr w:type="spellStart"/>
      <w:r w:rsidRPr="000B6886">
        <w:rPr>
          <w:rFonts w:ascii="Cambria" w:eastAsia="Times New Roman" w:hAnsi="Cambria" w:cs="Arial"/>
          <w:color w:val="0070C0"/>
        </w:rPr>
        <w:t>lycr</w:t>
      </w:r>
      <w:proofErr w:type="spellEnd"/>
      <w:r w:rsidRPr="000B6886">
        <w:rPr>
          <w:rFonts w:ascii="Cambria" w:eastAsia="Times New Roman" w:hAnsi="Cambria" w:cs="Arial"/>
          <w:color w:val="0070C0"/>
        </w:rPr>
        <w:t>-</w:t>
      </w:r>
      <w:proofErr w:type="spellStart"/>
      <w:r w:rsidRPr="000B6886">
        <w:rPr>
          <w:rFonts w:ascii="Cambria" w:eastAsia="Times New Roman" w:hAnsi="Cambria" w:cs="Arial"/>
          <w:color w:val="0070C0"/>
        </w:rPr>
        <w:t>ypti-ckey</w:t>
      </w:r>
      <w:proofErr w:type="spellEnd"/>
      <w:r w:rsidRPr="000B6886">
        <w:rPr>
          <w:rFonts w:ascii="Cambria" w:eastAsia="Times New Roman" w:hAnsi="Cambria" w:cs="Arial"/>
          <w:color w:val="0070C0"/>
        </w:rPr>
        <w:t>)</w:t>
      </w:r>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IssuedOn</w:t>
      </w:r>
      <w:proofErr w:type="spellEnd"/>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ValidTill</w:t>
      </w:r>
      <w:proofErr w:type="spellEnd"/>
      <w:r w:rsidRPr="000B6886">
        <w:rPr>
          <w:rFonts w:ascii="Cambria" w:eastAsia="Times New Roman" w:hAnsi="Cambria" w:cs="Arial"/>
          <w:color w:val="0070C0"/>
        </w:rPr>
        <w:br/>
        <w:t xml:space="preserve">- </w:t>
      </w:r>
      <w:proofErr w:type="spellStart"/>
      <w:r w:rsidRPr="000B6886">
        <w:rPr>
          <w:rFonts w:ascii="Cambria" w:eastAsia="Times New Roman" w:hAnsi="Cambria" w:cs="Arial"/>
          <w:color w:val="0070C0"/>
        </w:rPr>
        <w:t>IsActive</w:t>
      </w:r>
      <w:proofErr w:type="spellEnd"/>
      <w:r w:rsidRPr="000B6886">
        <w:rPr>
          <w:rFonts w:ascii="Cambria" w:eastAsia="Times New Roman" w:hAnsi="Cambria" w:cs="Arial"/>
          <w:color w:val="0070C0"/>
        </w:rPr>
        <w:br/>
        <w:t>- More fields</w:t>
      </w:r>
      <w:r w:rsidR="00970126">
        <w:rPr>
          <w:rFonts w:ascii="Cambria" w:eastAsia="Times New Roman" w:hAnsi="Cambria" w:cs="Arial"/>
          <w:color w:val="0070C0"/>
        </w:rPr>
        <w:br/>
      </w:r>
    </w:p>
    <w:p w:rsidR="000D5A3E" w:rsidRPr="000B6886" w:rsidRDefault="000D5A3E" w:rsidP="00970126">
      <w:pPr>
        <w:pStyle w:val="ListParagraph"/>
        <w:numPr>
          <w:ilvl w:val="0"/>
          <w:numId w:val="15"/>
        </w:numPr>
        <w:rPr>
          <w:rFonts w:ascii="Cambria" w:hAnsi="Cambria" w:cs="Arial"/>
        </w:rPr>
      </w:pPr>
      <w:r w:rsidRPr="000B6886">
        <w:rPr>
          <w:rFonts w:ascii="Cambria" w:hAnsi="Cambria" w:cs="Arial"/>
        </w:rPr>
        <w:t xml:space="preserve">What is </w:t>
      </w:r>
      <w:proofErr w:type="spellStart"/>
      <w:r w:rsidRPr="000B6886">
        <w:rPr>
          <w:rFonts w:ascii="Cambria" w:hAnsi="Cambria" w:cs="Arial"/>
        </w:rPr>
        <w:t>PartnerKeys</w:t>
      </w:r>
      <w:proofErr w:type="spellEnd"/>
      <w:r w:rsidRPr="000B6886">
        <w:rPr>
          <w:rFonts w:ascii="Cambria" w:hAnsi="Cambria" w:cs="Arial"/>
        </w:rPr>
        <w:t xml:space="preserve">? When is it </w:t>
      </w:r>
      <w:proofErr w:type="gramStart"/>
      <w:r w:rsidRPr="000B6886">
        <w:rPr>
          <w:rFonts w:ascii="Cambria" w:hAnsi="Cambria" w:cs="Arial"/>
        </w:rPr>
        <w:t>generated ?</w:t>
      </w:r>
      <w:proofErr w:type="gramEnd"/>
      <w:r w:rsidRPr="000B6886">
        <w:rPr>
          <w:rFonts w:ascii="Cambria" w:hAnsi="Cambria" w:cs="Arial"/>
        </w:rPr>
        <w:t xml:space="preserve"> </w:t>
      </w:r>
      <w:r w:rsidR="009E182D" w:rsidRPr="000B6886">
        <w:rPr>
          <w:rFonts w:ascii="Cambria" w:hAnsi="Cambria" w:cs="Arial"/>
        </w:rPr>
        <w:t>How is this used.</w:t>
      </w:r>
      <w:ins w:id="51" w:author="Ramesh.Narayanan" w:date="2019-06-05T18:03:00Z">
        <w:r w:rsidR="002228E8">
          <w:rPr>
            <w:rFonts w:ascii="Cambria" w:hAnsi="Cambria" w:cs="Arial"/>
          </w:rPr>
          <w:t xml:space="preserve"> This is the list of issued partner API keys. This is generated when a partner </w:t>
        </w:r>
        <w:proofErr w:type="spellStart"/>
        <w:r w:rsidR="002228E8">
          <w:rPr>
            <w:rFonts w:ascii="Cambria" w:hAnsi="Cambria" w:cs="Arial"/>
          </w:rPr>
          <w:t>api</w:t>
        </w:r>
        <w:proofErr w:type="spellEnd"/>
        <w:r w:rsidR="002228E8">
          <w:rPr>
            <w:rFonts w:ascii="Cambria" w:hAnsi="Cambria" w:cs="Arial"/>
          </w:rPr>
          <w:t xml:space="preserve"> key request is approved and a policy is associated.</w:t>
        </w:r>
      </w:ins>
    </w:p>
    <w:p w:rsidR="009E182D" w:rsidRPr="000B6886" w:rsidRDefault="009E182D" w:rsidP="00970126">
      <w:pPr>
        <w:pStyle w:val="ListParagraph"/>
        <w:numPr>
          <w:ilvl w:val="0"/>
          <w:numId w:val="15"/>
        </w:numPr>
        <w:rPr>
          <w:rFonts w:ascii="Cambria" w:eastAsia="Times New Roman" w:hAnsi="Cambria" w:cs="Arial"/>
        </w:rPr>
      </w:pPr>
      <w:r w:rsidRPr="000B6886">
        <w:rPr>
          <w:rFonts w:ascii="Cambria" w:eastAsia="Times New Roman" w:hAnsi="Cambria" w:cs="Arial"/>
        </w:rPr>
        <w:t xml:space="preserve">A partner can be associated to multiple </w:t>
      </w:r>
      <w:proofErr w:type="spellStart"/>
      <w:r w:rsidRPr="000B6886">
        <w:rPr>
          <w:rFonts w:ascii="Cambria" w:eastAsia="Times New Roman" w:hAnsi="Cambria" w:cs="Arial"/>
        </w:rPr>
        <w:t>api</w:t>
      </w:r>
      <w:proofErr w:type="spellEnd"/>
      <w:r w:rsidRPr="000B6886">
        <w:rPr>
          <w:rFonts w:ascii="Cambria" w:eastAsia="Times New Roman" w:hAnsi="Cambria" w:cs="Arial"/>
        </w:rPr>
        <w:t xml:space="preserve"> keys. As long as the </w:t>
      </w:r>
      <w:proofErr w:type="spellStart"/>
      <w:r w:rsidRPr="000B6886">
        <w:rPr>
          <w:rFonts w:ascii="Cambria" w:eastAsia="Times New Roman" w:hAnsi="Cambria" w:cs="Arial"/>
        </w:rPr>
        <w:t>api</w:t>
      </w:r>
      <w:proofErr w:type="spellEnd"/>
      <w:r w:rsidRPr="000B6886">
        <w:rPr>
          <w:rFonts w:ascii="Cambria" w:eastAsia="Times New Roman" w:hAnsi="Cambria" w:cs="Arial"/>
        </w:rPr>
        <w:t xml:space="preserve"> key is valid for a partner the partner authentication will be successful. Please confirm</w:t>
      </w:r>
      <w:ins w:id="52" w:author="Ramesh.Narayanan" w:date="2019-06-05T18:04:00Z">
        <w:r w:rsidR="002228E8">
          <w:rPr>
            <w:rFonts w:ascii="Cambria" w:eastAsia="Times New Roman" w:hAnsi="Cambria" w:cs="Arial"/>
          </w:rPr>
          <w:t>. Correct. For each API key associated with a partner, this table will have an entry.</w:t>
        </w:r>
      </w:ins>
    </w:p>
    <w:p w:rsidR="00916239" w:rsidRPr="000B6886" w:rsidRDefault="00916239" w:rsidP="00970126">
      <w:pPr>
        <w:pStyle w:val="ListParagraph"/>
        <w:numPr>
          <w:ilvl w:val="0"/>
          <w:numId w:val="15"/>
        </w:numPr>
        <w:jc w:val="both"/>
        <w:rPr>
          <w:rFonts w:ascii="Cambria" w:eastAsia="Times New Roman" w:hAnsi="Cambria" w:cs="Arial"/>
        </w:rPr>
      </w:pPr>
      <w:r w:rsidRPr="000B6886">
        <w:rPr>
          <w:rFonts w:ascii="Cambria" w:eastAsia="Times New Roman" w:hAnsi="Cambria" w:cs="Arial"/>
        </w:rPr>
        <w:t xml:space="preserve">So </w:t>
      </w:r>
      <w:proofErr w:type="spellStart"/>
      <w:r w:rsidRPr="000B6886">
        <w:rPr>
          <w:rFonts w:ascii="Cambria" w:eastAsia="Times New Roman" w:hAnsi="Cambria" w:cs="Arial"/>
        </w:rPr>
        <w:t>applicationtype</w:t>
      </w:r>
      <w:proofErr w:type="spellEnd"/>
      <w:r w:rsidRPr="000B6886">
        <w:rPr>
          <w:rFonts w:ascii="Cambria" w:eastAsia="Times New Roman" w:hAnsi="Cambria" w:cs="Arial"/>
        </w:rPr>
        <w:t xml:space="preserve"> is just internally used by the partner </w:t>
      </w:r>
      <w:r w:rsidR="00A216CF" w:rsidRPr="000B6886">
        <w:rPr>
          <w:rFonts w:ascii="Cambria" w:eastAsia="Times New Roman" w:hAnsi="Cambria" w:cs="Arial"/>
        </w:rPr>
        <w:t xml:space="preserve">manager to map the appropriate </w:t>
      </w:r>
      <w:proofErr w:type="spellStart"/>
      <w:r w:rsidR="00A216CF" w:rsidRPr="000B6886">
        <w:rPr>
          <w:rFonts w:ascii="Cambria" w:eastAsia="Times New Roman" w:hAnsi="Cambria" w:cs="Arial"/>
        </w:rPr>
        <w:t>a</w:t>
      </w:r>
      <w:r w:rsidRPr="000B6886">
        <w:rPr>
          <w:rFonts w:ascii="Cambria" w:eastAsia="Times New Roman" w:hAnsi="Cambria" w:cs="Arial"/>
        </w:rPr>
        <w:t>pikey</w:t>
      </w:r>
      <w:proofErr w:type="spellEnd"/>
      <w:r w:rsidR="000D18AB" w:rsidRPr="000B6886">
        <w:rPr>
          <w:rFonts w:ascii="Cambria" w:eastAsia="Times New Roman" w:hAnsi="Cambria" w:cs="Arial"/>
        </w:rPr>
        <w:t>(policy) to partner and not mapped to partner. Please confirm</w:t>
      </w:r>
      <w:ins w:id="53" w:author="Ramesh.Narayanan" w:date="2019-06-05T18:05:00Z">
        <w:r w:rsidR="002228E8">
          <w:rPr>
            <w:rFonts w:ascii="Cambria" w:eastAsia="Times New Roman" w:hAnsi="Cambria" w:cs="Arial"/>
          </w:rPr>
          <w:t>. No application type exists any more. That concept is removed.</w:t>
        </w:r>
      </w:ins>
    </w:p>
    <w:p w:rsidR="000C72BC" w:rsidRPr="000B6886" w:rsidRDefault="000C72BC" w:rsidP="000C72BC">
      <w:pPr>
        <w:pStyle w:val="ListParagraph"/>
        <w:rPr>
          <w:rFonts w:ascii="Cambria" w:hAnsi="Cambria" w:cs="Arial"/>
        </w:rPr>
      </w:pPr>
    </w:p>
    <w:p w:rsidR="00FA17C8" w:rsidRPr="000B6886" w:rsidRDefault="00C86971" w:rsidP="000A5E1B">
      <w:pPr>
        <w:pStyle w:val="ListParagraph"/>
        <w:numPr>
          <w:ilvl w:val="0"/>
          <w:numId w:val="1"/>
        </w:numPr>
        <w:rPr>
          <w:rFonts w:ascii="Cambria" w:hAnsi="Cambria" w:cs="Arial"/>
        </w:rPr>
      </w:pPr>
      <w:r w:rsidRPr="00C86971">
        <w:rPr>
          <w:rFonts w:ascii="Cambria" w:eastAsia="Times New Roman" w:hAnsi="Cambria" w:cs="Arial"/>
          <w:b/>
          <w:i/>
          <w:color w:val="0070C0"/>
          <w:u w:val="single"/>
        </w:rPr>
        <w:t>Relationship</w:t>
      </w:r>
      <w:r w:rsidRPr="00C86971">
        <w:rPr>
          <w:rFonts w:ascii="Cambria" w:eastAsia="Times New Roman" w:hAnsi="Cambria" w:cs="Arial"/>
          <w:b/>
          <w:i/>
          <w:color w:val="0070C0"/>
        </w:rPr>
        <w:t>:</w:t>
      </w:r>
      <w:r>
        <w:rPr>
          <w:rFonts w:ascii="Cambria" w:hAnsi="Cambria" w:cs="Arial"/>
        </w:rPr>
        <w:br/>
      </w:r>
      <w:r w:rsidR="00FA17C8" w:rsidRPr="000B6886">
        <w:rPr>
          <w:rFonts w:ascii="Cambria" w:hAnsi="Cambria" w:cs="Arial"/>
        </w:rPr>
        <w:t>What is the relationship to be maintained in the system between partners, MISP, partner and policy Manager?</w:t>
      </w:r>
      <w:r w:rsidR="008D708F" w:rsidRPr="000B6886">
        <w:rPr>
          <w:rFonts w:ascii="Cambria" w:hAnsi="Cambria" w:cs="Arial"/>
        </w:rPr>
        <w:t xml:space="preserve"> Who will be linked in the system?</w:t>
      </w:r>
      <w:ins w:id="54" w:author="Ramesh.Narayanan" w:date="2019-06-05T18:05:00Z">
        <w:r w:rsidR="002228E8">
          <w:rPr>
            <w:rFonts w:ascii="Cambria" w:hAnsi="Cambria" w:cs="Arial"/>
          </w:rPr>
          <w:t xml:space="preserve"> We do not maintain any relationship between partner and MISP</w:t>
        </w:r>
      </w:ins>
      <w:ins w:id="55" w:author="Ramesh.Narayanan" w:date="2019-06-05T18:06:00Z">
        <w:r w:rsidR="002228E8">
          <w:rPr>
            <w:rFonts w:ascii="Cambria" w:hAnsi="Cambria" w:cs="Arial"/>
          </w:rPr>
          <w:t xml:space="preserve"> or</w:t>
        </w:r>
      </w:ins>
      <w:ins w:id="56" w:author="Ramesh.Narayanan" w:date="2019-06-05T18:05:00Z">
        <w:r w:rsidR="002228E8">
          <w:rPr>
            <w:rFonts w:ascii="Cambria" w:hAnsi="Cambria" w:cs="Arial"/>
          </w:rPr>
          <w:t xml:space="preserve"> partner and policy manager.</w:t>
        </w:r>
      </w:ins>
      <w:ins w:id="57" w:author="Ramesh.Narayanan" w:date="2019-06-05T18:06:00Z">
        <w:r w:rsidR="002228E8">
          <w:rPr>
            <w:rFonts w:ascii="Cambria" w:hAnsi="Cambria" w:cs="Arial"/>
          </w:rPr>
          <w:t xml:space="preserve"> Partner and Partner Manager </w:t>
        </w:r>
        <w:r w:rsidR="002228E8">
          <w:rPr>
            <w:rFonts w:ascii="Cambria" w:hAnsi="Cambria" w:cs="Arial"/>
          </w:rPr>
          <w:lastRenderedPageBreak/>
          <w:t>will be linked via “</w:t>
        </w:r>
      </w:ins>
      <w:ins w:id="58" w:author="Ramesh.Narayanan" w:date="2019-06-05T18:07:00Z">
        <w:r w:rsidR="002228E8">
          <w:rPr>
            <w:rFonts w:ascii="Cambria" w:hAnsi="Cambria" w:cs="Arial"/>
          </w:rPr>
          <w:t>Regulator</w:t>
        </w:r>
      </w:ins>
      <w:ins w:id="59" w:author="Ramesh.Narayanan" w:date="2019-06-05T18:06:00Z">
        <w:r w:rsidR="002228E8">
          <w:rPr>
            <w:rFonts w:ascii="Cambria" w:hAnsi="Cambria" w:cs="Arial"/>
          </w:rPr>
          <w:t>” field.</w:t>
        </w:r>
      </w:ins>
      <w:r w:rsidR="000B6886">
        <w:rPr>
          <w:rFonts w:ascii="Cambria" w:hAnsi="Cambria" w:cs="Arial"/>
        </w:rPr>
        <w:br/>
      </w:r>
    </w:p>
    <w:p w:rsidR="00FA17C8" w:rsidRPr="000B6886" w:rsidRDefault="00FA17C8" w:rsidP="000A5E1B">
      <w:pPr>
        <w:pStyle w:val="ListParagraph"/>
        <w:numPr>
          <w:ilvl w:val="0"/>
          <w:numId w:val="1"/>
        </w:numPr>
        <w:rPr>
          <w:rFonts w:ascii="Cambria" w:eastAsia="Times New Roman" w:hAnsi="Cambria" w:cs="Arial"/>
          <w:color w:val="0070C0"/>
        </w:rPr>
      </w:pPr>
      <w:r w:rsidRPr="000B6886">
        <w:rPr>
          <w:rFonts w:ascii="Cambria" w:eastAsia="Times New Roman" w:hAnsi="Cambria" w:cs="Arial"/>
          <w:color w:val="0070C0"/>
        </w:rPr>
        <w:t xml:space="preserve">As we can see from the entities above that there is no relationship between MISP and Partner. MISPs will have their own billing and partner management system where they will maintain this partner code for their agreements. </w:t>
      </w:r>
      <w:r w:rsidR="00970126">
        <w:rPr>
          <w:rFonts w:ascii="Cambria" w:eastAsia="Times New Roman" w:hAnsi="Cambria" w:cs="Arial"/>
          <w:color w:val="0070C0"/>
        </w:rPr>
        <w:br/>
      </w:r>
    </w:p>
    <w:p w:rsidR="00FA17C8" w:rsidRPr="00970126" w:rsidRDefault="00FA17C8" w:rsidP="00970126">
      <w:pPr>
        <w:pStyle w:val="ListParagraph"/>
        <w:numPr>
          <w:ilvl w:val="0"/>
          <w:numId w:val="16"/>
        </w:numPr>
        <w:rPr>
          <w:rFonts w:ascii="Cambria" w:eastAsia="Times New Roman" w:hAnsi="Cambria" w:cs="Arial"/>
        </w:rPr>
      </w:pPr>
      <w:r w:rsidRPr="00970126">
        <w:rPr>
          <w:rFonts w:ascii="Cambria" w:eastAsia="Times New Roman" w:hAnsi="Cambria" w:cs="Arial"/>
        </w:rPr>
        <w:t>Can you clarify on the above point?</w:t>
      </w:r>
      <w:ins w:id="60" w:author="Ramesh.Narayanan" w:date="2019-06-05T18:08:00Z">
        <w:r w:rsidR="003F559E">
          <w:rPr>
            <w:rFonts w:ascii="Cambria" w:eastAsia="Times New Roman" w:hAnsi="Cambria" w:cs="Arial"/>
          </w:rPr>
          <w:t xml:space="preserve"> Yes</w:t>
        </w:r>
      </w:ins>
      <w:r w:rsidR="00970126">
        <w:rPr>
          <w:rFonts w:ascii="Cambria" w:eastAsia="Times New Roman" w:hAnsi="Cambria" w:cs="Arial"/>
        </w:rPr>
        <w:br/>
      </w:r>
    </w:p>
    <w:p w:rsidR="00970126" w:rsidRDefault="000B6886" w:rsidP="000A5E1B">
      <w:pPr>
        <w:pStyle w:val="ListParagraph"/>
        <w:numPr>
          <w:ilvl w:val="0"/>
          <w:numId w:val="1"/>
        </w:numPr>
        <w:rPr>
          <w:rFonts w:ascii="Cambria" w:eastAsia="Times New Roman" w:hAnsi="Cambria" w:cs="Arial"/>
          <w:color w:val="0070C0"/>
        </w:rPr>
      </w:pPr>
      <w:r w:rsidRPr="000B6886">
        <w:rPr>
          <w:rFonts w:ascii="Cambria" w:eastAsia="Times New Roman" w:hAnsi="Cambria" w:cs="Arial"/>
          <w:b/>
          <w:i/>
          <w:color w:val="0070C0"/>
          <w:u w:val="single"/>
        </w:rPr>
        <w:t>Policy Manager Flow</w:t>
      </w:r>
      <w:r w:rsidR="00970126">
        <w:rPr>
          <w:rFonts w:ascii="Cambria" w:eastAsia="Times New Roman" w:hAnsi="Cambria" w:cs="Arial"/>
          <w:color w:val="0070C0"/>
        </w:rPr>
        <w:t>:</w:t>
      </w:r>
      <w:r w:rsidR="00970126">
        <w:rPr>
          <w:rFonts w:ascii="Cambria" w:eastAsia="Times New Roman" w:hAnsi="Cambria" w:cs="Arial"/>
          <w:color w:val="0070C0"/>
        </w:rPr>
        <w:br/>
      </w:r>
      <w:r w:rsidR="00970126">
        <w:rPr>
          <w:rFonts w:ascii="Cambria" w:eastAsia="Times New Roman" w:hAnsi="Cambria" w:cs="Arial"/>
          <w:color w:val="0070C0"/>
        </w:rPr>
        <w:br/>
        <w:t>i. Create and publish policies</w:t>
      </w:r>
    </w:p>
    <w:p w:rsidR="00FA17C8" w:rsidRPr="000B6886" w:rsidRDefault="00970126" w:rsidP="00970126">
      <w:pPr>
        <w:pStyle w:val="ListParagraph"/>
        <w:rPr>
          <w:rFonts w:ascii="Cambria" w:eastAsia="Times New Roman" w:hAnsi="Cambria" w:cs="Arial"/>
          <w:color w:val="0070C0"/>
        </w:rPr>
      </w:pPr>
      <w:r w:rsidRPr="00970126">
        <w:rPr>
          <w:rFonts w:ascii="Cambria" w:eastAsia="Times New Roman" w:hAnsi="Cambria" w:cs="Arial"/>
          <w:color w:val="0070C0"/>
        </w:rPr>
        <w:t>ii.</w:t>
      </w:r>
      <w:r w:rsidR="00FA17C8" w:rsidRPr="000B6886">
        <w:rPr>
          <w:rFonts w:ascii="Cambria" w:eastAsia="Times New Roman" w:hAnsi="Cambria" w:cs="Arial"/>
          <w:color w:val="0070C0"/>
        </w:rPr>
        <w:t>. Manage policies</w:t>
      </w:r>
      <w:r>
        <w:rPr>
          <w:rFonts w:ascii="Cambria" w:eastAsia="Times New Roman" w:hAnsi="Cambria" w:cs="Arial"/>
          <w:color w:val="0070C0"/>
        </w:rPr>
        <w:br/>
      </w:r>
    </w:p>
    <w:p w:rsidR="00C86971" w:rsidRDefault="00CD591B" w:rsidP="00970126">
      <w:pPr>
        <w:pStyle w:val="ListParagraph"/>
        <w:numPr>
          <w:ilvl w:val="0"/>
          <w:numId w:val="17"/>
        </w:numPr>
        <w:rPr>
          <w:rFonts w:ascii="Cambria" w:eastAsia="Times New Roman" w:hAnsi="Cambria" w:cs="Arial"/>
        </w:rPr>
      </w:pPr>
      <w:r w:rsidRPr="00970126">
        <w:rPr>
          <w:rFonts w:ascii="Cambria" w:eastAsia="Times New Roman" w:hAnsi="Cambria" w:cs="Arial"/>
        </w:rPr>
        <w:t xml:space="preserve">What exactly is meant by creation of policy? </w:t>
      </w:r>
      <w:ins w:id="61" w:author="Ramesh.Narayanan" w:date="2019-06-05T18:08:00Z">
        <w:r w:rsidR="003F559E">
          <w:rPr>
            <w:rFonts w:ascii="Cambria" w:eastAsia="Times New Roman" w:hAnsi="Cambria" w:cs="Arial"/>
          </w:rPr>
          <w:t xml:space="preserve">Creation of the </w:t>
        </w:r>
        <w:proofErr w:type="spellStart"/>
        <w:r w:rsidR="003F559E">
          <w:rPr>
            <w:rFonts w:ascii="Cambria" w:eastAsia="Times New Roman" w:hAnsi="Cambria" w:cs="Arial"/>
          </w:rPr>
          <w:t>json</w:t>
        </w:r>
        <w:proofErr w:type="spellEnd"/>
        <w:r w:rsidR="003F559E">
          <w:rPr>
            <w:rFonts w:ascii="Cambria" w:eastAsia="Times New Roman" w:hAnsi="Cambria" w:cs="Arial"/>
          </w:rPr>
          <w:t xml:space="preserve"> / xml file in </w:t>
        </w:r>
        <w:proofErr w:type="spellStart"/>
        <w:r w:rsidR="003F559E">
          <w:rPr>
            <w:rFonts w:ascii="Cambria" w:eastAsia="Times New Roman" w:hAnsi="Cambria" w:cs="Arial"/>
          </w:rPr>
          <w:t>config</w:t>
        </w:r>
        <w:proofErr w:type="spellEnd"/>
        <w:r w:rsidR="003F559E">
          <w:rPr>
            <w:rFonts w:ascii="Cambria" w:eastAsia="Times New Roman" w:hAnsi="Cambria" w:cs="Arial"/>
          </w:rPr>
          <w:t xml:space="preserve"> used by </w:t>
        </w:r>
        <w:proofErr w:type="spellStart"/>
        <w:r w:rsidR="003F559E">
          <w:rPr>
            <w:rFonts w:ascii="Cambria" w:eastAsia="Times New Roman" w:hAnsi="Cambria" w:cs="Arial"/>
          </w:rPr>
          <w:t>Auth</w:t>
        </w:r>
        <w:proofErr w:type="spellEnd"/>
        <w:r w:rsidR="003F559E">
          <w:rPr>
            <w:rFonts w:ascii="Cambria" w:eastAsia="Times New Roman" w:hAnsi="Cambria" w:cs="Arial"/>
          </w:rPr>
          <w:t xml:space="preserve"> and adding an entry into the policy list available.</w:t>
        </w:r>
      </w:ins>
      <w:ins w:id="62" w:author="Ramesh.Narayanan" w:date="2019-06-05T18:10:00Z">
        <w:r w:rsidR="003F559E">
          <w:rPr>
            <w:rFonts w:ascii="Cambria" w:eastAsia="Times New Roman" w:hAnsi="Cambria" w:cs="Arial"/>
          </w:rPr>
          <w:t xml:space="preserve"> Note: Policy will also have a </w:t>
        </w:r>
      </w:ins>
      <w:ins w:id="63" w:author="Ramesh.Narayanan" w:date="2019-06-05T18:11:00Z">
        <w:r w:rsidR="003F559E">
          <w:rPr>
            <w:rFonts w:ascii="Cambria" w:eastAsia="Times New Roman" w:hAnsi="Cambria" w:cs="Arial"/>
          </w:rPr>
          <w:t>“</w:t>
        </w:r>
      </w:ins>
      <w:ins w:id="64" w:author="Ramesh.Narayanan" w:date="2019-06-05T18:10:00Z">
        <w:r w:rsidR="003F559E">
          <w:rPr>
            <w:rFonts w:ascii="Cambria" w:eastAsia="Times New Roman" w:hAnsi="Cambria" w:cs="Arial"/>
          </w:rPr>
          <w:t>Regulator</w:t>
        </w:r>
      </w:ins>
      <w:ins w:id="65" w:author="Ramesh.Narayanan" w:date="2019-06-05T18:11:00Z">
        <w:r w:rsidR="003F559E">
          <w:rPr>
            <w:rFonts w:ascii="Cambria" w:eastAsia="Times New Roman" w:hAnsi="Cambria" w:cs="Arial"/>
          </w:rPr>
          <w:t>”</w:t>
        </w:r>
      </w:ins>
      <w:ins w:id="66" w:author="Ramesh.Narayanan" w:date="2019-06-05T18:10:00Z">
        <w:r w:rsidR="003F559E">
          <w:rPr>
            <w:rFonts w:ascii="Cambria" w:eastAsia="Times New Roman" w:hAnsi="Cambria" w:cs="Arial"/>
          </w:rPr>
          <w:t xml:space="preserve"> tag</w:t>
        </w:r>
      </w:ins>
      <w:ins w:id="67" w:author="Ramesh.Narayanan" w:date="2019-06-05T18:11:00Z">
        <w:r w:rsidR="003F559E">
          <w:rPr>
            <w:rFonts w:ascii="Cambria" w:eastAsia="Times New Roman" w:hAnsi="Cambria" w:cs="Arial"/>
          </w:rPr>
          <w:t>. And multiple policy manager users might be there where they can create and manage their own policies.</w:t>
        </w:r>
      </w:ins>
    </w:p>
    <w:p w:rsidR="00FA17C8" w:rsidRPr="00970126" w:rsidRDefault="00FA17C8" w:rsidP="00970126">
      <w:pPr>
        <w:pStyle w:val="ListParagraph"/>
        <w:numPr>
          <w:ilvl w:val="0"/>
          <w:numId w:val="17"/>
        </w:numPr>
        <w:rPr>
          <w:rFonts w:ascii="Cambria" w:eastAsia="Times New Roman" w:hAnsi="Cambria" w:cs="Arial"/>
        </w:rPr>
      </w:pPr>
      <w:r w:rsidRPr="00970126">
        <w:rPr>
          <w:rFonts w:ascii="Cambria" w:eastAsia="Times New Roman" w:hAnsi="Cambria" w:cs="Arial"/>
        </w:rPr>
        <w:t>Who will associate a policy code to a</w:t>
      </w:r>
      <w:r w:rsidR="000A5E1B" w:rsidRPr="00970126">
        <w:rPr>
          <w:rFonts w:ascii="Cambria" w:eastAsia="Times New Roman" w:hAnsi="Cambria" w:cs="Arial"/>
        </w:rPr>
        <w:t>n</w:t>
      </w:r>
      <w:r w:rsidRPr="00970126">
        <w:rPr>
          <w:rFonts w:ascii="Cambria" w:eastAsia="Times New Roman" w:hAnsi="Cambria" w:cs="Arial"/>
        </w:rPr>
        <w:t xml:space="preserve"> application </w:t>
      </w:r>
      <w:r w:rsidR="00A216CF" w:rsidRPr="00970126">
        <w:rPr>
          <w:rFonts w:ascii="Cambria" w:eastAsia="Times New Roman" w:hAnsi="Cambria" w:cs="Arial"/>
        </w:rPr>
        <w:t>type</w:t>
      </w:r>
      <w:r w:rsidRPr="00970126">
        <w:rPr>
          <w:rFonts w:ascii="Cambria" w:eastAsia="Times New Roman" w:hAnsi="Cambria" w:cs="Arial"/>
        </w:rPr>
        <w:t>?</w:t>
      </w:r>
      <w:ins w:id="68" w:author="Ramesh.Narayanan" w:date="2019-06-05T18:09:00Z">
        <w:r w:rsidR="003F559E">
          <w:rPr>
            <w:rFonts w:ascii="Cambria" w:eastAsia="Times New Roman" w:hAnsi="Cambria" w:cs="Arial"/>
          </w:rPr>
          <w:t xml:space="preserve"> No application type any more.</w:t>
        </w:r>
      </w:ins>
      <w:r w:rsidR="00970126">
        <w:rPr>
          <w:rFonts w:ascii="Cambria" w:eastAsia="Times New Roman" w:hAnsi="Cambria" w:cs="Arial"/>
        </w:rPr>
        <w:br/>
      </w:r>
    </w:p>
    <w:p w:rsidR="00FA17C8" w:rsidRPr="00AB2501" w:rsidRDefault="00DC740F" w:rsidP="00AB2501">
      <w:pPr>
        <w:pStyle w:val="ListParagraph"/>
        <w:numPr>
          <w:ilvl w:val="0"/>
          <w:numId w:val="1"/>
        </w:numPr>
        <w:rPr>
          <w:rFonts w:ascii="Cambria" w:eastAsia="Times New Roman" w:hAnsi="Cambria" w:cs="Arial"/>
        </w:rPr>
      </w:pPr>
      <w:r w:rsidRPr="00C86971">
        <w:rPr>
          <w:rFonts w:ascii="Cambria" w:eastAsia="Times New Roman" w:hAnsi="Cambria" w:cs="Arial"/>
          <w:b/>
          <w:i/>
          <w:color w:val="0070C0"/>
          <w:u w:val="single"/>
        </w:rPr>
        <w:t>Partner My Usage Statistics</w:t>
      </w:r>
      <w:r w:rsidR="00C86971">
        <w:rPr>
          <w:rFonts w:ascii="Cambria" w:eastAsia="Times New Roman" w:hAnsi="Cambria" w:cs="Arial"/>
        </w:rPr>
        <w:t>:</w:t>
      </w:r>
      <w:r w:rsidR="00C86971">
        <w:rPr>
          <w:rFonts w:ascii="Cambria" w:eastAsia="Times New Roman" w:hAnsi="Cambria" w:cs="Arial"/>
        </w:rPr>
        <w:br/>
        <w:t xml:space="preserve">         a. </w:t>
      </w:r>
      <w:r w:rsidRPr="00C86971">
        <w:rPr>
          <w:rFonts w:ascii="Cambria" w:eastAsia="Times New Roman" w:hAnsi="Cambria" w:cs="Arial"/>
        </w:rPr>
        <w:t>Is this a new scope addition?</w:t>
      </w:r>
      <w:r w:rsidR="00B92461">
        <w:rPr>
          <w:rFonts w:ascii="Cambria" w:eastAsia="Times New Roman" w:hAnsi="Cambria" w:cs="Arial"/>
        </w:rPr>
        <w:t xml:space="preserve"> This is not scoped in currently.</w:t>
      </w:r>
      <w:ins w:id="69" w:author="Ramesh.Narayanan" w:date="2019-06-05T18:09:00Z">
        <w:r w:rsidR="003F559E">
          <w:rPr>
            <w:rFonts w:ascii="Cambria" w:eastAsia="Times New Roman" w:hAnsi="Cambria" w:cs="Arial"/>
          </w:rPr>
          <w:t xml:space="preserve"> This is new and need not be addressed now.</w:t>
        </w:r>
      </w:ins>
      <w:r w:rsidRPr="00AB2501">
        <w:rPr>
          <w:rFonts w:ascii="Cambria" w:eastAsia="Times New Roman" w:hAnsi="Cambria" w:cs="Arial"/>
        </w:rPr>
        <w:br/>
      </w:r>
      <w:r w:rsidR="00FA17C8" w:rsidRPr="00AB2501">
        <w:rPr>
          <w:rFonts w:ascii="Cambria" w:eastAsia="Times New Roman" w:hAnsi="Cambria" w:cs="Arial"/>
        </w:rPr>
        <w:br/>
      </w:r>
    </w:p>
    <w:p w:rsidR="00FA17C8" w:rsidRPr="000B6886" w:rsidRDefault="00FA17C8">
      <w:pPr>
        <w:rPr>
          <w:rFonts w:ascii="Cambria" w:hAnsi="Cambria" w:cs="Arial"/>
        </w:rPr>
      </w:pPr>
      <w:bookmarkStart w:id="70" w:name="_GoBack"/>
      <w:bookmarkEnd w:id="70"/>
    </w:p>
    <w:sectPr w:rsidR="00FA17C8" w:rsidRPr="000B688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C58" w:rsidRDefault="00C83C58" w:rsidP="00511CCA">
      <w:pPr>
        <w:spacing w:after="0" w:line="240" w:lineRule="auto"/>
      </w:pPr>
      <w:r>
        <w:separator/>
      </w:r>
    </w:p>
  </w:endnote>
  <w:endnote w:type="continuationSeparator" w:id="0">
    <w:p w:rsidR="00C83C58" w:rsidRDefault="00C83C58" w:rsidP="0051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C58" w:rsidRDefault="00C83C58" w:rsidP="00511CCA">
      <w:pPr>
        <w:spacing w:after="0" w:line="240" w:lineRule="auto"/>
      </w:pPr>
      <w:r>
        <w:separator/>
      </w:r>
    </w:p>
  </w:footnote>
  <w:footnote w:type="continuationSeparator" w:id="0">
    <w:p w:rsidR="00C83C58" w:rsidRDefault="00C83C58" w:rsidP="0051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CCA" w:rsidRDefault="00511C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2D2"/>
    <w:multiLevelType w:val="hybridMultilevel"/>
    <w:tmpl w:val="9440E720"/>
    <w:lvl w:ilvl="0" w:tplc="3536B8F2">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4C4C1E"/>
    <w:multiLevelType w:val="hybridMultilevel"/>
    <w:tmpl w:val="19D45DC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5765E"/>
    <w:multiLevelType w:val="hybridMultilevel"/>
    <w:tmpl w:val="98580898"/>
    <w:lvl w:ilvl="0" w:tplc="95D0C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547148"/>
    <w:multiLevelType w:val="hybridMultilevel"/>
    <w:tmpl w:val="3C9C8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FF6859"/>
    <w:multiLevelType w:val="hybridMultilevel"/>
    <w:tmpl w:val="31B8CB1C"/>
    <w:lvl w:ilvl="0" w:tplc="F7D2D482">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EF34B2A"/>
    <w:multiLevelType w:val="hybridMultilevel"/>
    <w:tmpl w:val="93F83C64"/>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3622CE"/>
    <w:multiLevelType w:val="hybridMultilevel"/>
    <w:tmpl w:val="97865C5A"/>
    <w:lvl w:ilvl="0" w:tplc="73FCE7F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5525D"/>
    <w:multiLevelType w:val="hybridMultilevel"/>
    <w:tmpl w:val="352401FE"/>
    <w:lvl w:ilvl="0" w:tplc="1B1E8C52">
      <w:start w:val="1"/>
      <w:numFmt w:val="lowerLetter"/>
      <w:lvlText w:val="%1."/>
      <w:lvlJc w:val="left"/>
      <w:pPr>
        <w:ind w:left="1440" w:hanging="360"/>
      </w:pPr>
      <w:rPr>
        <w:rFonts w:ascii="Cambria" w:eastAsia="Times New Roman" w:hAnsi="Cambria"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9E524A"/>
    <w:multiLevelType w:val="hybridMultilevel"/>
    <w:tmpl w:val="5A62CBDE"/>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90523B"/>
    <w:multiLevelType w:val="hybridMultilevel"/>
    <w:tmpl w:val="CE948AB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8C0CCE"/>
    <w:multiLevelType w:val="hybridMultilevel"/>
    <w:tmpl w:val="C0DC2FE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E3C31"/>
    <w:multiLevelType w:val="hybridMultilevel"/>
    <w:tmpl w:val="1D74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6E2FE4"/>
    <w:multiLevelType w:val="hybridMultilevel"/>
    <w:tmpl w:val="0B9CB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25CBB"/>
    <w:multiLevelType w:val="hybridMultilevel"/>
    <w:tmpl w:val="1DD6E15A"/>
    <w:lvl w:ilvl="0" w:tplc="3258CC3E">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582F3EDB"/>
    <w:multiLevelType w:val="hybridMultilevel"/>
    <w:tmpl w:val="6BE22E50"/>
    <w:lvl w:ilvl="0" w:tplc="1B1E8C52">
      <w:start w:val="1"/>
      <w:numFmt w:val="lowerLetter"/>
      <w:lvlText w:val="%1."/>
      <w:lvlJc w:val="left"/>
      <w:pPr>
        <w:ind w:left="1440" w:hanging="360"/>
      </w:pPr>
      <w:rPr>
        <w:rFonts w:ascii="Cambria" w:eastAsia="Times New Roman" w:hAnsi="Cambria"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9425B9"/>
    <w:multiLevelType w:val="hybridMultilevel"/>
    <w:tmpl w:val="A3801224"/>
    <w:lvl w:ilvl="0" w:tplc="0838B018">
      <w:start w:val="1"/>
      <w:numFmt w:val="decimal"/>
      <w:lvlText w:val="%1."/>
      <w:lvlJc w:val="left"/>
      <w:pPr>
        <w:ind w:left="720" w:hanging="360"/>
      </w:pPr>
      <w:rPr>
        <w:b/>
        <w:color w:val="0070C0"/>
      </w:rPr>
    </w:lvl>
    <w:lvl w:ilvl="1" w:tplc="8DF68D66">
      <w:start w:val="1"/>
      <w:numFmt w:val="lowerRoman"/>
      <w:lvlText w:val="%2."/>
      <w:lvlJc w:val="left"/>
      <w:pPr>
        <w:ind w:left="1800" w:hanging="720"/>
      </w:pPr>
      <w:rPr>
        <w:rFonts w:hint="default"/>
        <w:i/>
      </w:rPr>
    </w:lvl>
    <w:lvl w:ilvl="2" w:tplc="3048A6D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11475"/>
    <w:multiLevelType w:val="hybridMultilevel"/>
    <w:tmpl w:val="08D42DE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1"/>
  </w:num>
  <w:num w:numId="4">
    <w:abstractNumId w:val="11"/>
  </w:num>
  <w:num w:numId="5">
    <w:abstractNumId w:val="14"/>
  </w:num>
  <w:num w:numId="6">
    <w:abstractNumId w:val="7"/>
  </w:num>
  <w:num w:numId="7">
    <w:abstractNumId w:val="3"/>
  </w:num>
  <w:num w:numId="8">
    <w:abstractNumId w:val="12"/>
  </w:num>
  <w:num w:numId="9">
    <w:abstractNumId w:val="10"/>
  </w:num>
  <w:num w:numId="10">
    <w:abstractNumId w:val="8"/>
  </w:num>
  <w:num w:numId="11">
    <w:abstractNumId w:val="9"/>
  </w:num>
  <w:num w:numId="12">
    <w:abstractNumId w:val="0"/>
  </w:num>
  <w:num w:numId="13">
    <w:abstractNumId w:val="4"/>
  </w:num>
  <w:num w:numId="14">
    <w:abstractNumId w:val="5"/>
  </w:num>
  <w:num w:numId="15">
    <w:abstractNumId w:val="16"/>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esh.Narayanan">
    <w15:presenceInfo w15:providerId="AD" w15:userId="S-1-5-21-2927775306-3111943279-21266920-2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CA"/>
    <w:rsid w:val="00001A71"/>
    <w:rsid w:val="00033B56"/>
    <w:rsid w:val="00076BDA"/>
    <w:rsid w:val="000A5E1B"/>
    <w:rsid w:val="000B6886"/>
    <w:rsid w:val="000C72BC"/>
    <w:rsid w:val="000D18AB"/>
    <w:rsid w:val="000D5A3E"/>
    <w:rsid w:val="001B6148"/>
    <w:rsid w:val="002016D6"/>
    <w:rsid w:val="002228E8"/>
    <w:rsid w:val="002D0AC8"/>
    <w:rsid w:val="003F559E"/>
    <w:rsid w:val="00422B1E"/>
    <w:rsid w:val="00511CCA"/>
    <w:rsid w:val="00534D77"/>
    <w:rsid w:val="0058243A"/>
    <w:rsid w:val="006B5669"/>
    <w:rsid w:val="00743B05"/>
    <w:rsid w:val="00814709"/>
    <w:rsid w:val="0084465F"/>
    <w:rsid w:val="008D708F"/>
    <w:rsid w:val="00916239"/>
    <w:rsid w:val="00936E88"/>
    <w:rsid w:val="00970126"/>
    <w:rsid w:val="009E182D"/>
    <w:rsid w:val="00A216CF"/>
    <w:rsid w:val="00A3748E"/>
    <w:rsid w:val="00AB2501"/>
    <w:rsid w:val="00B727DF"/>
    <w:rsid w:val="00B767FD"/>
    <w:rsid w:val="00B92461"/>
    <w:rsid w:val="00BB4585"/>
    <w:rsid w:val="00BB5DC3"/>
    <w:rsid w:val="00C15229"/>
    <w:rsid w:val="00C83C58"/>
    <w:rsid w:val="00C86971"/>
    <w:rsid w:val="00CA7DAC"/>
    <w:rsid w:val="00CD591B"/>
    <w:rsid w:val="00D14D2B"/>
    <w:rsid w:val="00D214E8"/>
    <w:rsid w:val="00DC740F"/>
    <w:rsid w:val="00E024D0"/>
    <w:rsid w:val="00F220D9"/>
    <w:rsid w:val="00F9288A"/>
    <w:rsid w:val="00FA17C8"/>
    <w:rsid w:val="00FD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8400"/>
  <w15:chartTrackingRefBased/>
  <w15:docId w15:val="{77ABEE80-14A4-4E8A-97A5-284AFA1B1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CCA"/>
  </w:style>
  <w:style w:type="paragraph" w:styleId="Footer">
    <w:name w:val="footer"/>
    <w:basedOn w:val="Normal"/>
    <w:link w:val="FooterChar"/>
    <w:uiPriority w:val="99"/>
    <w:unhideWhenUsed/>
    <w:rsid w:val="0051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CCA"/>
  </w:style>
  <w:style w:type="paragraph" w:styleId="ListParagraph">
    <w:name w:val="List Paragraph"/>
    <w:basedOn w:val="Normal"/>
    <w:uiPriority w:val="34"/>
    <w:qFormat/>
    <w:rsid w:val="000A5E1B"/>
    <w:pPr>
      <w:ind w:left="720"/>
      <w:contextualSpacing/>
    </w:pPr>
  </w:style>
  <w:style w:type="paragraph" w:styleId="BalloonText">
    <w:name w:val="Balloon Text"/>
    <w:basedOn w:val="Normal"/>
    <w:link w:val="BalloonTextChar"/>
    <w:uiPriority w:val="99"/>
    <w:semiHidden/>
    <w:unhideWhenUsed/>
    <w:rsid w:val="00BB45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397265">
      <w:bodyDiv w:val="1"/>
      <w:marLeft w:val="0"/>
      <w:marRight w:val="0"/>
      <w:marTop w:val="0"/>
      <w:marBottom w:val="0"/>
      <w:divBdr>
        <w:top w:val="none" w:sz="0" w:space="0" w:color="auto"/>
        <w:left w:val="none" w:sz="0" w:space="0" w:color="auto"/>
        <w:bottom w:val="none" w:sz="0" w:space="0" w:color="auto"/>
        <w:right w:val="none" w:sz="0" w:space="0" w:color="auto"/>
      </w:divBdr>
    </w:div>
    <w:div w:id="1674214797">
      <w:bodyDiv w:val="1"/>
      <w:marLeft w:val="0"/>
      <w:marRight w:val="0"/>
      <w:marTop w:val="0"/>
      <w:marBottom w:val="0"/>
      <w:divBdr>
        <w:top w:val="none" w:sz="0" w:space="0" w:color="auto"/>
        <w:left w:val="none" w:sz="0" w:space="0" w:color="auto"/>
        <w:bottom w:val="none" w:sz="0" w:space="0" w:color="auto"/>
        <w:right w:val="none" w:sz="0" w:space="0" w:color="auto"/>
      </w:divBdr>
    </w:div>
    <w:div w:id="21394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14AF3-68D9-44FD-8560-2498BCD26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Hemaprabha Sridharan</dc:creator>
  <cp:keywords/>
  <dc:description/>
  <cp:lastModifiedBy>Ramesh.Narayanan</cp:lastModifiedBy>
  <cp:revision>11</cp:revision>
  <dcterms:created xsi:type="dcterms:W3CDTF">2019-06-04T10:19:00Z</dcterms:created>
  <dcterms:modified xsi:type="dcterms:W3CDTF">2019-06-05T12:41:00Z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c59481-0d92-4f93-abca-4982e9c5cb2a_Enabled">
    <vt:lpwstr>True</vt:lpwstr>
  </property>
  <property fmtid="{D5CDD505-2E9C-101B-9397-08002B2CF9AE}" pid="3" name="MSIP_Label_11c59481-0d92-4f93-abca-4982e9c5cb2a_SiteId">
    <vt:lpwstr>85c997b9-f494-46b3-a11d-772983cf6f11</vt:lpwstr>
  </property>
  <property fmtid="{D5CDD505-2E9C-101B-9397-08002B2CF9AE}" pid="4" name="MSIP_Label_11c59481-0d92-4f93-abca-4982e9c5cb2a_Owner">
    <vt:lpwstr>M1032103@mindtree.com</vt:lpwstr>
  </property>
  <property fmtid="{D5CDD505-2E9C-101B-9397-08002B2CF9AE}" pid="5" name="MSIP_Label_11c59481-0d92-4f93-abca-4982e9c5cb2a_SetDate">
    <vt:lpwstr>2019-06-04T10:15:34.2212127Z</vt:lpwstr>
  </property>
  <property fmtid="{D5CDD505-2E9C-101B-9397-08002B2CF9AE}" pid="6" name="MSIP_Label_11c59481-0d92-4f93-abca-4982e9c5cb2a_Name">
    <vt:lpwstr>Public</vt:lpwstr>
  </property>
  <property fmtid="{D5CDD505-2E9C-101B-9397-08002B2CF9AE}" pid="7" name="MSIP_Label_11c59481-0d92-4f93-abca-4982e9c5cb2a_Application">
    <vt:lpwstr>Microsoft Azure Information Protection</vt:lpwstr>
  </property>
  <property fmtid="{D5CDD505-2E9C-101B-9397-08002B2CF9AE}" pid="8" name="MSIP_Label_11c59481-0d92-4f93-abca-4982e9c5cb2a_ActionId">
    <vt:lpwstr>ba5769bd-5f00-46b2-974e-816b5f0f30c6</vt:lpwstr>
  </property>
  <property fmtid="{D5CDD505-2E9C-101B-9397-08002B2CF9AE}" pid="9" name="MSIP_Label_11c59481-0d92-4f93-abca-4982e9c5cb2a_Extended_MSFT_Method">
    <vt:lpwstr>Manual</vt:lpwstr>
  </property>
  <property fmtid="{D5CDD505-2E9C-101B-9397-08002B2CF9AE}" pid="10" name="Sensitivity">
    <vt:lpwstr>Public</vt:lpwstr>
  </property>
</Properties>
</file>